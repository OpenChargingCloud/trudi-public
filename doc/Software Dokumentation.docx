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F72CA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58240" behindDoc="0" locked="0" layoutInCell="0" allowOverlap="0" wp14:anchorId="1F938386" wp14:editId="792976C1">
                    <wp:simplePos x="0" y="0"/>
                    <wp:positionH relativeFrom="page">
                      <wp:posOffset>702978</wp:posOffset>
                    </wp:positionH>
                    <wp:positionV relativeFrom="page">
                      <wp:posOffset>1131108</wp:posOffset>
                    </wp:positionV>
                    <wp:extent cx="6248400" cy="1051343"/>
                    <wp:effectExtent l="0" t="0" r="0" b="0"/>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051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Content>
                                  <w:p w:rsidR="00C3690F" w:rsidRPr="00CF3BE7" w:rsidRDefault="00C3690F">
                                    <w:pPr>
                                      <w:pStyle w:val="KeinLeerraum1"/>
                                      <w:rPr>
                                        <w:kern w:val="20"/>
                                      </w:rPr>
                                    </w:pPr>
                                    <w:r>
                                      <w:rPr>
                                        <w:kern w:val="20"/>
                                      </w:rPr>
                                      <w:t>IVU Softwareentwicklung GmbH</w:t>
                                    </w:r>
                                  </w:p>
                                </w:sdtContent>
                              </w:sdt>
                              <w:p w:rsidR="00C3690F" w:rsidRPr="00CF3BE7" w:rsidRDefault="00C3690F">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Content>
                                    <w:r>
                                      <w:t>Kreuzbergweg 1a</w:t>
                                    </w:r>
                                    <w:r>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Content>
                                  <w:p w:rsidR="00C3690F" w:rsidRPr="00CF3BE7" w:rsidRDefault="00C3690F">
                                    <w:r>
                                      <w:t>www.ivu-software.de</w:t>
                                    </w:r>
                                  </w:p>
                                </w:sdtContent>
                              </w:sdt>
                              <w:p w:rsidR="00C3690F" w:rsidRPr="00CF3BE7" w:rsidRDefault="00C369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55.35pt;margin-top:89.05pt;width:492pt;height:82.8pt;z-index:251658240;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" o:allowincell="f" o:allowoverlap="f" filled="f" stroked="f" strokeweight=".5pt">
                    <v:textbox inset="0,0,0,0">
                      <w:txbxContent>
                        <w:sdt>
                          <w:sdtPr>
                            <w:rPr>
                              <w:kern w:val="20"/>
                            </w:rPr>
                            <w:alias w:val="Firma"/>
                            <w:tag w:val=""/>
                            <w:id w:val="-674192917"/>
                            <w:placeholder>
                              <w:docPart w:val="0E38BA189D69455586AA06608F98D7C3"/>
                            </w:placeholder>
                            <w:dataBinding w:prefixMappings="xmlns:ns0='http://schemas.openxmlformats.org/officeDocument/2006/extended-properties' " w:xpath="/ns0:Properties[1]/ns0:Company[1]" w:storeItemID="{6668398D-A668-4E3E-A5EB-62B293D839F1}"/>
                            <w:text/>
                          </w:sdtPr>
                          <w:sdtContent>
                            <w:p w:rsidR="00C3690F" w:rsidRPr="00CF3BE7" w:rsidRDefault="00C3690F">
                              <w:pPr>
                                <w:pStyle w:val="KeinLeerraum1"/>
                                <w:rPr>
                                  <w:kern w:val="20"/>
                                </w:rPr>
                              </w:pPr>
                              <w:r>
                                <w:rPr>
                                  <w:kern w:val="20"/>
                                </w:rPr>
                                <w:t>IVU Softwareentwicklung GmbH</w:t>
                              </w:r>
                            </w:p>
                          </w:sdtContent>
                        </w:sdt>
                        <w:p w:rsidR="00C3690F" w:rsidRPr="00CF3BE7" w:rsidRDefault="00C3690F">
                          <w:pPr>
                            <w:pStyle w:val="KeinLeerraum1"/>
                          </w:pPr>
                          <w:sdt>
                            <w:sdtPr>
                              <w:alias w:val="Anschrift"/>
                              <w:tag w:val="Anschrift"/>
                              <w:id w:val="99992760"/>
                              <w:placeholder>
                                <w:docPart w:val="97D3B644256040ECAABD30CBF4C5E7D7"/>
                              </w:placeholder>
                              <w:dataBinding w:prefixMappings="xmlns:ns0='http://schemas.microsoft.com/office/2006/coverPageProps' " w:xpath="/ns0:CoverPageProperties[1]/ns0:CompanyAddress[1]" w:storeItemID="{55AF091B-3C7A-41E3-B477-F2FDAA23CFDA}"/>
                              <w:text w:multiLine="1"/>
                            </w:sdtPr>
                            <w:sdtContent>
                              <w:r>
                                <w:t>Kreuzbergweg 1a</w:t>
                              </w:r>
                              <w:r>
                                <w:br/>
                                <w:t>93133 Burglengenfeld</w:t>
                              </w:r>
                            </w:sdtContent>
                          </w:sdt>
                        </w:p>
                        <w:sdt>
                          <w:sdtPr>
                            <w:alias w:val="Website"/>
                            <w:tag w:val="Website"/>
                            <w:id w:val="917671191"/>
                            <w:placeholder>
                              <w:docPart w:val="4028FB23108F4F71A202D3DB14350E89"/>
                            </w:placeholder>
                            <w:dataBinding w:prefixMappings="xmlns:ns0='http://purl.org/dc/elements/1.1/' xmlns:ns1='http://schemas.openxmlformats.org/package/2006/metadata/core-properties' " w:xpath="/ns1:coreProperties[1]/ns1:keywords[1]" w:storeItemID="{6C3C8BC8-F283-45AE-878A-BAB7291924A1}"/>
                            <w:text/>
                          </w:sdtPr>
                          <w:sdtContent>
                            <w:p w:rsidR="00C3690F" w:rsidRPr="00CF3BE7" w:rsidRDefault="00C3690F">
                              <w:r>
                                <w:t>www.ivu-software.de</w:t>
                              </w:r>
                            </w:p>
                          </w:sdtContent>
                        </w:sdt>
                        <w:p w:rsidR="00C3690F" w:rsidRPr="00CF3BE7" w:rsidRDefault="00C3690F"/>
                      </w:txbxContent>
                    </v:textbox>
                    <w10:wrap type="topAndBottom" anchorx="page" anchory="page"/>
                  </v:shape>
                </w:pict>
              </mc:Fallback>
            </mc:AlternateContent>
          </w:r>
          <w:sdt>
            <w:sdtPr>
              <w:id w:val="-1724750495"/>
              <w:showingPlcHdr/>
              <w15:appearance w15:val="hidden"/>
            </w:sdtPr>
            <w:sdtContent>
              <w:r w:rsidR="00026758">
                <w:t xml:space="preserve">     </w:t>
              </w:r>
            </w:sdtContent>
          </w:sdt>
        </w:p>
        <w:p w:rsidR="00FC4C57" w:rsidRDefault="00F70F8F" w:rsidP="00FC4C57">
          <w:pPr>
            <w:rPr>
              <w:b/>
              <w:bCs/>
            </w:rPr>
          </w:pPr>
          <w:r>
            <w:rPr>
              <w:noProof/>
              <w:lang w:eastAsia="de-DE"/>
            </w:rPr>
            <mc:AlternateContent>
              <mc:Choice Requires="wps">
                <w:drawing>
                  <wp:anchor distT="0" distB="0" distL="114300" distR="114300" simplePos="0" relativeHeight="251654144" behindDoc="0" locked="0" layoutInCell="1" allowOverlap="1" wp14:anchorId="35A6724A" wp14:editId="4D7B63B6">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C3690F" w:rsidRPr="00CF3BE7" w:rsidRDefault="00C3690F" w:rsidP="00217E06">
                                <w:pPr>
                                  <w:pStyle w:val="Titel1"/>
                                  <w:ind w:left="0"/>
                                </w:pPr>
                                <w:r>
                                  <w:t>TRudi 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Content>
                                  <w:p w:rsidR="00C3690F" w:rsidRDefault="00C3690F">
                                    <w:pPr>
                                      <w:pStyle w:val="Exposee"/>
                                    </w:pPr>
                                    <w:r>
                                      <w:t>Dokumentation zur Softwareprüfung nach WELMEC Guide 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35A6724A" id="Textfeld 6" o:spid="_x0000_s1027" type="#_x0000_t202" alt="Titel, Untertitel und Exposee" style="position:absolute;margin-left:425.8pt;margin-top:0;width:477pt;height:489pt;z-index:251654144;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" filled="f" stroked="f" strokeweight=".5pt">
                    <v:textbox inset="0,0,0,0">
                      <w:txbxContent>
                        <w:p w:rsidR="00C3690F" w:rsidRPr="00CF3BE7" w:rsidRDefault="00C3690F" w:rsidP="00217E06">
                          <w:pPr>
                            <w:pStyle w:val="Titel1"/>
                            <w:ind w:left="0"/>
                          </w:pPr>
                          <w:r>
                            <w:t>TRudi 1.0</w:t>
                          </w:r>
                        </w:p>
                        <w:p w:rsidR="00C3690F" w:rsidRPr="00CF3BE7" w:rsidRDefault="00C3690F">
                          <w:pPr>
                            <w:pStyle w:val="Untertitel1"/>
                          </w:pPr>
                          <w:r>
                            <w:t>SoftwareDokumentation</w:t>
                          </w:r>
                          <w:sdt>
                            <w:sdtPr>
                              <w:alias w:val="Datum"/>
                              <w:id w:val="1417830956"/>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t xml:space="preserve">     </w:t>
                              </w:r>
                            </w:sdtContent>
                          </w:sdt>
                        </w:p>
                        <w:sdt>
                          <w:sdtPr>
                            <w:alias w:val="Exposee"/>
                            <w:id w:val="106622669"/>
                            <w:dataBinding w:prefixMappings="xmlns:ns0='http://schemas.microsoft.com/office/2006/coverPageProps'" w:xpath="/ns0:CoverPageProperties[1]/ns0:Abstract[1]" w:storeItemID="{55AF091B-3C7A-41E3-B477-F2FDAA23CFDA}"/>
                            <w:text/>
                          </w:sdtPr>
                          <w:sdtContent>
                            <w:p w:rsidR="00C3690F" w:rsidRDefault="00C3690F">
                              <w:pPr>
                                <w:pStyle w:val="Exposee"/>
                              </w:pPr>
                              <w:r>
                                <w:t>Dokumentation zur Softwareprüfung nach WELMEC Guide 7.2</w:t>
                              </w:r>
                            </w:p>
                          </w:sdtContent>
                        </w:sdt>
                      </w:txbxContent>
                    </v:textbox>
                    <w10:wrap type="topAndBottom" anchorx="margin" anchory="margin"/>
                  </v:shape>
                </w:pict>
              </mc:Fallback>
            </mc:AlternateContent>
          </w:r>
        </w:p>
      </w:sdtContent>
    </w:sdt>
    <w:p w:rsidR="00996D52" w:rsidRDefault="00996D52" w:rsidP="00996D52">
      <w:pPr>
        <w:pStyle w:val="Inhaltsverzeichnisberschrift"/>
        <w:numPr>
          <w:ilvl w:val="0"/>
          <w:numId w:val="0"/>
        </w:numPr>
        <w:spacing w:before="0" w:after="360" w:line="240" w:lineRule="auto"/>
        <w:ind w:left="-789" w:right="-357"/>
        <w:rPr>
          <w:b w:val="0"/>
          <w:color w:val="595959" w:themeColor="text1" w:themeTint="A6"/>
        </w:rPr>
      </w:pPr>
      <w:r w:rsidRPr="00996D52">
        <w:rPr>
          <w:b w:val="0"/>
          <w:color w:val="595959" w:themeColor="text1" w:themeTint="A6"/>
          <w:sz w:val="36"/>
          <w:szCs w:val="36"/>
        </w:rPr>
        <w:lastRenderedPageBreak/>
        <w:t>Version</w:t>
      </w:r>
      <w:r>
        <w:rPr>
          <w:b w:val="0"/>
          <w:color w:val="595959" w:themeColor="text1" w:themeTint="A6"/>
          <w:sz w:val="36"/>
          <w:szCs w:val="36"/>
        </w:rPr>
        <w:t>shistorie</w:t>
      </w:r>
    </w:p>
    <w:tbl>
      <w:tblPr>
        <w:tblStyle w:val="EinfacheTabelle3"/>
        <w:tblW w:w="0" w:type="auto"/>
        <w:tblLook w:val="04A0" w:firstRow="1" w:lastRow="0" w:firstColumn="1" w:lastColumn="0" w:noHBand="0" w:noVBand="1"/>
      </w:tblPr>
      <w:tblGrid>
        <w:gridCol w:w="1269"/>
        <w:gridCol w:w="1682"/>
        <w:gridCol w:w="1537"/>
        <w:gridCol w:w="4395"/>
      </w:tblGrid>
      <w:tr w:rsidR="00996D52" w:rsidTr="00AE6A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996D52" w:rsidRDefault="00996D52" w:rsidP="00AE6A63">
            <w:r>
              <w:t>Version</w:t>
            </w:r>
          </w:p>
        </w:tc>
        <w:tc>
          <w:tcPr>
            <w:tcW w:w="1701"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Datum</w:t>
            </w:r>
          </w:p>
        </w:tc>
        <w:tc>
          <w:tcPr>
            <w:tcW w:w="1559"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Autor</w:t>
            </w:r>
          </w:p>
        </w:tc>
        <w:tc>
          <w:tcPr>
            <w:tcW w:w="4526" w:type="dxa"/>
          </w:tcPr>
          <w:p w:rsidR="00996D52" w:rsidRDefault="00996D52" w:rsidP="00AE6A63">
            <w:pPr>
              <w:cnfStyle w:val="100000000000" w:firstRow="1" w:lastRow="0" w:firstColumn="0" w:lastColumn="0" w:oddVBand="0" w:evenVBand="0" w:oddHBand="0" w:evenHBand="0" w:firstRowFirstColumn="0" w:firstRowLastColumn="0" w:lastRowFirstColumn="0" w:lastRowLastColumn="0"/>
            </w:pPr>
            <w:r>
              <w:t>Änderungen</w:t>
            </w:r>
          </w:p>
        </w:tc>
      </w:tr>
      <w:tr w:rsidR="00996D52"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96D52" w:rsidRDefault="00996D52" w:rsidP="00AE6A63">
            <w:r>
              <w:t>0.1</w:t>
            </w:r>
          </w:p>
        </w:tc>
        <w:tc>
          <w:tcPr>
            <w:tcW w:w="1701"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08.09.2017</w:t>
            </w:r>
          </w:p>
        </w:tc>
        <w:tc>
          <w:tcPr>
            <w:tcW w:w="1559"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996D52" w:rsidRDefault="00996D52" w:rsidP="00AE6A63">
            <w:pPr>
              <w:cnfStyle w:val="000000100000" w:firstRow="0" w:lastRow="0" w:firstColumn="0" w:lastColumn="0" w:oddVBand="0" w:evenVBand="0" w:oddHBand="1" w:evenHBand="0" w:firstRowFirstColumn="0" w:firstRowLastColumn="0" w:lastRowFirstColumn="0" w:lastRowLastColumn="0"/>
            </w:pPr>
            <w:r>
              <w:t>Initiale Version</w:t>
            </w:r>
          </w:p>
        </w:tc>
      </w:tr>
      <w:tr w:rsidR="00B85C64" w:rsidTr="00AE6A63">
        <w:tc>
          <w:tcPr>
            <w:cnfStyle w:val="001000000000" w:firstRow="0" w:lastRow="0" w:firstColumn="1" w:lastColumn="0" w:oddVBand="0" w:evenVBand="0" w:oddHBand="0" w:evenHBand="0" w:firstRowFirstColumn="0" w:firstRowLastColumn="0" w:lastRowFirstColumn="0" w:lastRowLastColumn="0"/>
            <w:tcW w:w="1276" w:type="dxa"/>
          </w:tcPr>
          <w:p w:rsidR="00B85C64" w:rsidRDefault="00B85C64" w:rsidP="00AE6A63">
            <w:r>
              <w:t>0.2</w:t>
            </w:r>
          </w:p>
        </w:tc>
        <w:tc>
          <w:tcPr>
            <w:tcW w:w="1701"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12.09.2017</w:t>
            </w:r>
          </w:p>
        </w:tc>
        <w:tc>
          <w:tcPr>
            <w:tcW w:w="1559" w:type="dxa"/>
          </w:tcPr>
          <w:p w:rsidR="00B85C64" w:rsidRDefault="00B85C64" w:rsidP="00AE6A63">
            <w:pPr>
              <w:cnfStyle w:val="000000000000" w:firstRow="0" w:lastRow="0" w:firstColumn="0" w:lastColumn="0" w:oddVBand="0" w:evenVBand="0" w:oddHBand="0" w:evenHBand="0" w:firstRowFirstColumn="0" w:firstRowLastColumn="0" w:lastRowFirstColumn="0" w:lastRowLastColumn="0"/>
            </w:pPr>
            <w:r>
              <w:t>C. Schröder</w:t>
            </w:r>
          </w:p>
        </w:tc>
        <w:tc>
          <w:tcPr>
            <w:tcW w:w="4526" w:type="dxa"/>
          </w:tcPr>
          <w:p w:rsidR="00B85C64" w:rsidRDefault="00B85C64" w:rsidP="00B85C64">
            <w:pPr>
              <w:cnfStyle w:val="000000000000" w:firstRow="0" w:lastRow="0" w:firstColumn="0" w:lastColumn="0" w:oddVBand="0" w:evenVBand="0" w:oddHBand="0" w:evenHBand="0" w:firstRowFirstColumn="0" w:firstRowLastColumn="0" w:lastRowFirstColumn="0" w:lastRowLastColumn="0"/>
            </w:pPr>
            <w:r>
              <w:t>Änderungen nach Abstimmung mit PTB</w:t>
            </w:r>
          </w:p>
        </w:tc>
      </w:tr>
      <w:tr w:rsidR="00F72CA1"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F72CA1" w:rsidRDefault="00F72CA1" w:rsidP="00AE6A63">
            <w:r>
              <w:t>1.0</w:t>
            </w:r>
          </w:p>
        </w:tc>
        <w:tc>
          <w:tcPr>
            <w:tcW w:w="1701"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14.09.2017</w:t>
            </w:r>
          </w:p>
        </w:tc>
        <w:tc>
          <w:tcPr>
            <w:tcW w:w="1559" w:type="dxa"/>
          </w:tcPr>
          <w:p w:rsidR="00F72CA1" w:rsidRDefault="00F72CA1"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F72CA1" w:rsidRDefault="00F72CA1" w:rsidP="00B85C64">
            <w:pPr>
              <w:cnfStyle w:val="000000100000" w:firstRow="0" w:lastRow="0" w:firstColumn="0" w:lastColumn="0" w:oddVBand="0" w:evenVBand="0" w:oddHBand="1" w:evenHBand="0" w:firstRowFirstColumn="0" w:firstRowLastColumn="0" w:lastRowFirstColumn="0" w:lastRowLastColumn="0"/>
            </w:pPr>
            <w:r>
              <w:t>Version zur Prüfung</w:t>
            </w:r>
          </w:p>
        </w:tc>
      </w:tr>
      <w:tr w:rsidR="00285C8D" w:rsidTr="00AE6A63">
        <w:tc>
          <w:tcPr>
            <w:cnfStyle w:val="001000000000" w:firstRow="0" w:lastRow="0" w:firstColumn="1" w:lastColumn="0" w:oddVBand="0" w:evenVBand="0" w:oddHBand="0" w:evenHBand="0" w:firstRowFirstColumn="0" w:firstRowLastColumn="0" w:lastRowFirstColumn="0" w:lastRowLastColumn="0"/>
            <w:tcW w:w="1276" w:type="dxa"/>
          </w:tcPr>
          <w:p w:rsidR="00285C8D" w:rsidRDefault="00285C8D" w:rsidP="00AE6A63">
            <w:r>
              <w:t>1.1</w:t>
            </w:r>
          </w:p>
        </w:tc>
        <w:tc>
          <w:tcPr>
            <w:tcW w:w="1701"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09.10.2017</w:t>
            </w:r>
          </w:p>
        </w:tc>
        <w:tc>
          <w:tcPr>
            <w:tcW w:w="1559" w:type="dxa"/>
          </w:tcPr>
          <w:p w:rsidR="00285C8D" w:rsidRDefault="00285C8D" w:rsidP="00AE6A63">
            <w:pPr>
              <w:cnfStyle w:val="000000000000" w:firstRow="0" w:lastRow="0" w:firstColumn="0" w:lastColumn="0" w:oddVBand="0" w:evenVBand="0" w:oddHBand="0" w:evenHBand="0" w:firstRowFirstColumn="0" w:firstRowLastColumn="0" w:lastRowFirstColumn="0" w:lastRowLastColumn="0"/>
            </w:pPr>
            <w:r>
              <w:t>T. Müller</w:t>
            </w:r>
          </w:p>
        </w:tc>
        <w:tc>
          <w:tcPr>
            <w:tcW w:w="4526" w:type="dxa"/>
          </w:tcPr>
          <w:p w:rsidR="00285C8D" w:rsidRDefault="00285C8D" w:rsidP="00B85C64">
            <w:pPr>
              <w:cnfStyle w:val="000000000000" w:firstRow="0" w:lastRow="0" w:firstColumn="0" w:lastColumn="0" w:oddVBand="0" w:evenVBand="0" w:oddHBand="0" w:evenHBand="0" w:firstRowFirstColumn="0" w:firstRowLastColumn="0" w:lastRowFirstColumn="0" w:lastRowLastColumn="0"/>
            </w:pPr>
            <w:r>
              <w:t>Ergänzungen und Klarstellungen</w:t>
            </w:r>
          </w:p>
        </w:tc>
      </w:tr>
      <w:tr w:rsidR="00134740"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134740" w:rsidRDefault="00134740" w:rsidP="00AE6A63">
            <w:r>
              <w:t>1.2</w:t>
            </w:r>
          </w:p>
        </w:tc>
        <w:tc>
          <w:tcPr>
            <w:tcW w:w="1701"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25.10.2017</w:t>
            </w:r>
          </w:p>
        </w:tc>
        <w:tc>
          <w:tcPr>
            <w:tcW w:w="1559" w:type="dxa"/>
          </w:tcPr>
          <w:p w:rsidR="00134740" w:rsidRDefault="00134740" w:rsidP="00AE6A63">
            <w:pPr>
              <w:cnfStyle w:val="000000100000" w:firstRow="0" w:lastRow="0" w:firstColumn="0" w:lastColumn="0" w:oddVBand="0" w:evenVBand="0" w:oddHBand="1" w:evenHBand="0" w:firstRowFirstColumn="0" w:firstRowLastColumn="0" w:lastRowFirstColumn="0" w:lastRowLastColumn="0"/>
            </w:pPr>
            <w:r>
              <w:t>C. Schröder</w:t>
            </w:r>
          </w:p>
        </w:tc>
        <w:tc>
          <w:tcPr>
            <w:tcW w:w="4526" w:type="dxa"/>
          </w:tcPr>
          <w:p w:rsidR="00134740" w:rsidRDefault="00134740" w:rsidP="00B85C64">
            <w:pPr>
              <w:cnfStyle w:val="000000100000" w:firstRow="0" w:lastRow="0" w:firstColumn="0" w:lastColumn="0" w:oddVBand="0" w:evenVBand="0" w:oddHBand="1" w:evenHBand="0" w:firstRowFirstColumn="0" w:firstRowLastColumn="0" w:lastRowFirstColumn="0" w:lastRowLastColumn="0"/>
            </w:pPr>
            <w:r>
              <w:t>Beschreibung zu HAN Adapter erweitert</w:t>
            </w:r>
          </w:p>
        </w:tc>
      </w:tr>
      <w:tr w:rsidR="00331B33" w:rsidTr="00AE6A63">
        <w:trPr>
          <w:ins w:id="0" w:author="Christian Schröder" w:date="2017-11-15T14:33:00Z"/>
        </w:trPr>
        <w:tc>
          <w:tcPr>
            <w:cnfStyle w:val="001000000000" w:firstRow="0" w:lastRow="0" w:firstColumn="1" w:lastColumn="0" w:oddVBand="0" w:evenVBand="0" w:oddHBand="0" w:evenHBand="0" w:firstRowFirstColumn="0" w:firstRowLastColumn="0" w:lastRowFirstColumn="0" w:lastRowLastColumn="0"/>
            <w:tcW w:w="1276" w:type="dxa"/>
          </w:tcPr>
          <w:p w:rsidR="00331B33" w:rsidRDefault="00331B33" w:rsidP="00AE6A63">
            <w:pPr>
              <w:rPr>
                <w:ins w:id="1" w:author="Christian Schröder" w:date="2017-11-15T14:33:00Z"/>
              </w:rPr>
            </w:pPr>
            <w:ins w:id="2" w:author="Christian Schröder" w:date="2017-11-15T14:33:00Z">
              <w:r>
                <w:t>1.3</w:t>
              </w:r>
            </w:ins>
          </w:p>
        </w:tc>
        <w:tc>
          <w:tcPr>
            <w:tcW w:w="1701"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rPr>
                <w:ins w:id="3" w:author="Christian Schröder" w:date="2017-11-15T14:33:00Z"/>
              </w:rPr>
            </w:pPr>
            <w:ins w:id="4" w:author="Christian Schröder" w:date="2017-11-15T14:33:00Z">
              <w:r>
                <w:t>14.11.2017</w:t>
              </w:r>
            </w:ins>
          </w:p>
        </w:tc>
        <w:tc>
          <w:tcPr>
            <w:tcW w:w="1559" w:type="dxa"/>
          </w:tcPr>
          <w:p w:rsidR="00331B33" w:rsidRDefault="00331B33" w:rsidP="00AE6A63">
            <w:pPr>
              <w:cnfStyle w:val="000000000000" w:firstRow="0" w:lastRow="0" w:firstColumn="0" w:lastColumn="0" w:oddVBand="0" w:evenVBand="0" w:oddHBand="0" w:evenHBand="0" w:firstRowFirstColumn="0" w:firstRowLastColumn="0" w:lastRowFirstColumn="0" w:lastRowLastColumn="0"/>
              <w:rPr>
                <w:ins w:id="5" w:author="Christian Schröder" w:date="2017-11-15T14:33:00Z"/>
              </w:rPr>
            </w:pPr>
            <w:ins w:id="6" w:author="Christian Schröder" w:date="2017-11-15T14:33:00Z">
              <w:r>
                <w:t>C. Schröder</w:t>
              </w:r>
            </w:ins>
          </w:p>
        </w:tc>
        <w:tc>
          <w:tcPr>
            <w:tcW w:w="4526" w:type="dxa"/>
          </w:tcPr>
          <w:p w:rsidR="00331B33" w:rsidRDefault="00331B33" w:rsidP="00B85C64">
            <w:pPr>
              <w:cnfStyle w:val="000000000000" w:firstRow="0" w:lastRow="0" w:firstColumn="0" w:lastColumn="0" w:oddVBand="0" w:evenVBand="0" w:oddHBand="0" w:evenHBand="0" w:firstRowFirstColumn="0" w:firstRowLastColumn="0" w:lastRowFirstColumn="0" w:lastRowLastColumn="0"/>
              <w:rPr>
                <w:ins w:id="7" w:author="Christian Schröder" w:date="2017-11-15T14:33:00Z"/>
              </w:rPr>
            </w:pPr>
            <w:ins w:id="8" w:author="Christian Schröder" w:date="2017-11-15T14:33:00Z">
              <w:r>
                <w:t>Änderungen nach Abstimmung mit PTB</w:t>
              </w:r>
            </w:ins>
          </w:p>
        </w:tc>
      </w:tr>
    </w:tbl>
    <w:p w:rsidR="00996D52" w:rsidRDefault="00996D52"/>
    <w:p w:rsidR="00996D52" w:rsidRDefault="00996D52" w:rsidP="00996D52">
      <w:pPr>
        <w:pStyle w:val="Inhaltsverzeichnisberschrift"/>
        <w:numPr>
          <w:ilvl w:val="0"/>
          <w:numId w:val="0"/>
        </w:numPr>
        <w:spacing w:before="0" w:after="360" w:line="240" w:lineRule="auto"/>
        <w:ind w:left="-789" w:right="-357"/>
        <w:rPr>
          <w:b w:val="0"/>
          <w:color w:val="595959" w:themeColor="text1" w:themeTint="A6"/>
          <w:sz w:val="36"/>
          <w:szCs w:val="36"/>
        </w:rPr>
      </w:pPr>
      <w:r>
        <w:rPr>
          <w:b w:val="0"/>
          <w:color w:val="595959" w:themeColor="text1" w:themeTint="A6"/>
          <w:sz w:val="36"/>
          <w:szCs w:val="36"/>
        </w:rPr>
        <w:t>Inhaltsverzeichnis</w:t>
      </w:r>
    </w:p>
    <w:sdt>
      <w:sdtPr>
        <w:id w:val="1815987177"/>
        <w:docPartObj>
          <w:docPartGallery w:val="Table of Contents"/>
          <w:docPartUnique/>
        </w:docPartObj>
      </w:sdtPr>
      <w:sdtEndPr>
        <w:rPr>
          <w:b/>
          <w:bCs/>
        </w:rPr>
      </w:sdtEndPr>
      <w:sdtContent>
        <w:p w:rsidR="00996D52" w:rsidRDefault="00996D52" w:rsidP="00996D52"/>
        <w:p w:rsidR="005336C5" w:rsidRDefault="00996D52">
          <w:pPr>
            <w:pStyle w:val="Verzeichnis1"/>
            <w:tabs>
              <w:tab w:val="left" w:pos="400"/>
              <w:tab w:val="right" w:leader="dot" w:pos="8873"/>
            </w:tabs>
            <w:rPr>
              <w:rFonts w:eastAsiaTheme="minorEastAsia"/>
              <w:noProof/>
              <w:color w:val="auto"/>
              <w:kern w:val="0"/>
              <w:sz w:val="22"/>
              <w:szCs w:val="22"/>
              <w:lang w:eastAsia="de-DE"/>
            </w:rPr>
          </w:pPr>
          <w:r>
            <w:fldChar w:fldCharType="begin"/>
          </w:r>
          <w:r>
            <w:instrText xml:space="preserve"> TOC \o "1-3" \h \z \u </w:instrText>
          </w:r>
          <w:r>
            <w:fldChar w:fldCharType="separate"/>
          </w:r>
          <w:hyperlink w:anchor="_Toc495435547"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Softwarestruktur</w:t>
            </w:r>
            <w:r w:rsidR="005336C5">
              <w:rPr>
                <w:noProof/>
                <w:webHidden/>
              </w:rPr>
              <w:tab/>
            </w:r>
            <w:r w:rsidR="005336C5">
              <w:rPr>
                <w:noProof/>
                <w:webHidden/>
              </w:rPr>
              <w:fldChar w:fldCharType="begin"/>
            </w:r>
            <w:r w:rsidR="005336C5">
              <w:rPr>
                <w:noProof/>
                <w:webHidden/>
              </w:rPr>
              <w:instrText xml:space="preserve"> PAGEREF _Toc495435547 \h </w:instrText>
            </w:r>
            <w:r w:rsidR="005336C5">
              <w:rPr>
                <w:noProof/>
                <w:webHidden/>
              </w:rPr>
            </w:r>
            <w:r w:rsidR="005336C5">
              <w:rPr>
                <w:noProof/>
                <w:webHidden/>
              </w:rPr>
              <w:fldChar w:fldCharType="separate"/>
            </w:r>
            <w:r w:rsidR="005336C5">
              <w:rPr>
                <w:noProof/>
                <w:webHidden/>
              </w:rPr>
              <w:t>1</w:t>
            </w:r>
            <w:r w:rsidR="005336C5">
              <w:rPr>
                <w:noProof/>
                <w:webHidden/>
              </w:rPr>
              <w:fldChar w:fldCharType="end"/>
            </w:r>
          </w:hyperlink>
        </w:p>
        <w:p w:rsidR="005336C5" w:rsidRDefault="00C3690F">
          <w:pPr>
            <w:pStyle w:val="Verzeichnis1"/>
            <w:tabs>
              <w:tab w:val="left" w:pos="400"/>
              <w:tab w:val="right" w:leader="dot" w:pos="8873"/>
            </w:tabs>
            <w:rPr>
              <w:rFonts w:eastAsiaTheme="minorEastAsia"/>
              <w:noProof/>
              <w:color w:val="auto"/>
              <w:kern w:val="0"/>
              <w:sz w:val="22"/>
              <w:szCs w:val="22"/>
              <w:lang w:eastAsia="de-DE"/>
            </w:rPr>
          </w:pPr>
          <w:hyperlink w:anchor="_Toc495435548" w:history="1">
            <w:r w:rsidR="005336C5" w:rsidRPr="00033E9C">
              <w:rPr>
                <w:rStyle w:val="Hyperlink"/>
                <w:noProof/>
              </w:rPr>
              <w:t>1</w:t>
            </w:r>
            <w:r w:rsidR="005336C5">
              <w:rPr>
                <w:rFonts w:eastAsiaTheme="minorEastAsia"/>
                <w:noProof/>
                <w:color w:val="auto"/>
                <w:kern w:val="0"/>
                <w:sz w:val="22"/>
                <w:szCs w:val="22"/>
                <w:lang w:eastAsia="de-DE"/>
              </w:rPr>
              <w:tab/>
            </w:r>
            <w:r w:rsidR="005336C5" w:rsidRPr="00033E9C">
              <w:rPr>
                <w:rStyle w:val="Hyperlink"/>
                <w:noProof/>
              </w:rPr>
              <w:t>Frontend</w:t>
            </w:r>
            <w:r w:rsidR="005336C5">
              <w:rPr>
                <w:noProof/>
                <w:webHidden/>
              </w:rPr>
              <w:tab/>
            </w:r>
            <w:r w:rsidR="005336C5">
              <w:rPr>
                <w:noProof/>
                <w:webHidden/>
              </w:rPr>
              <w:fldChar w:fldCharType="begin"/>
            </w:r>
            <w:r w:rsidR="005336C5">
              <w:rPr>
                <w:noProof/>
                <w:webHidden/>
              </w:rPr>
              <w:instrText xml:space="preserve"> PAGEREF _Toc495435548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49" w:history="1">
            <w:r w:rsidR="005336C5" w:rsidRPr="00033E9C">
              <w:rPr>
                <w:rStyle w:val="Hyperlink"/>
                <w:noProof/>
              </w:rPr>
              <w:t>1.1</w:t>
            </w:r>
            <w:r w:rsidR="005336C5">
              <w:rPr>
                <w:rFonts w:eastAsiaTheme="minorEastAsia"/>
                <w:noProof/>
                <w:color w:val="auto"/>
                <w:kern w:val="0"/>
                <w:sz w:val="22"/>
                <w:szCs w:val="22"/>
                <w:lang w:eastAsia="de-DE"/>
              </w:rPr>
              <w:tab/>
            </w:r>
            <w:r w:rsidR="005336C5" w:rsidRPr="00033E9C">
              <w:rPr>
                <w:rStyle w:val="Hyperlink"/>
                <w:noProof/>
              </w:rPr>
              <w:t>Starten und Beenden der Anwendung</w:t>
            </w:r>
            <w:r w:rsidR="005336C5">
              <w:rPr>
                <w:noProof/>
                <w:webHidden/>
              </w:rPr>
              <w:tab/>
            </w:r>
            <w:r w:rsidR="005336C5">
              <w:rPr>
                <w:noProof/>
                <w:webHidden/>
              </w:rPr>
              <w:fldChar w:fldCharType="begin"/>
            </w:r>
            <w:r w:rsidR="005336C5">
              <w:rPr>
                <w:noProof/>
                <w:webHidden/>
              </w:rPr>
              <w:instrText xml:space="preserve"> PAGEREF _Toc495435549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0" w:history="1">
            <w:r w:rsidR="005336C5" w:rsidRPr="00033E9C">
              <w:rPr>
                <w:rStyle w:val="Hyperlink"/>
                <w:noProof/>
              </w:rPr>
              <w:t>1.1.1</w:t>
            </w:r>
            <w:r w:rsidR="005336C5">
              <w:rPr>
                <w:rFonts w:eastAsiaTheme="minorEastAsia"/>
                <w:noProof/>
                <w:color w:val="auto"/>
                <w:kern w:val="0"/>
                <w:sz w:val="22"/>
                <w:szCs w:val="22"/>
                <w:lang w:eastAsia="de-DE"/>
              </w:rPr>
              <w:tab/>
            </w:r>
            <w:r w:rsidR="005336C5" w:rsidRPr="00033E9C">
              <w:rPr>
                <w:rStyle w:val="Hyperlink"/>
                <w:noProof/>
              </w:rPr>
              <w:t>Implementierung Integritätscheck</w:t>
            </w:r>
            <w:r w:rsidR="005336C5">
              <w:rPr>
                <w:noProof/>
                <w:webHidden/>
              </w:rPr>
              <w:tab/>
            </w:r>
            <w:r w:rsidR="005336C5">
              <w:rPr>
                <w:noProof/>
                <w:webHidden/>
              </w:rPr>
              <w:fldChar w:fldCharType="begin"/>
            </w:r>
            <w:r w:rsidR="005336C5">
              <w:rPr>
                <w:noProof/>
                <w:webHidden/>
              </w:rPr>
              <w:instrText xml:space="preserve"> PAGEREF _Toc495435550 \h </w:instrText>
            </w:r>
            <w:r w:rsidR="005336C5">
              <w:rPr>
                <w:noProof/>
                <w:webHidden/>
              </w:rPr>
            </w:r>
            <w:r w:rsidR="005336C5">
              <w:rPr>
                <w:noProof/>
                <w:webHidden/>
              </w:rPr>
              <w:fldChar w:fldCharType="separate"/>
            </w:r>
            <w:r w:rsidR="005336C5">
              <w:rPr>
                <w:noProof/>
                <w:webHidden/>
              </w:rPr>
              <w:t>2</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1" w:history="1">
            <w:r w:rsidR="005336C5" w:rsidRPr="00033E9C">
              <w:rPr>
                <w:rStyle w:val="Hyperlink"/>
                <w:noProof/>
                <w:lang w:val="en-US"/>
              </w:rPr>
              <w:t>1.1.2</w:t>
            </w:r>
            <w:r w:rsidR="005336C5">
              <w:rPr>
                <w:rFonts w:eastAsiaTheme="minorEastAsia"/>
                <w:noProof/>
                <w:color w:val="auto"/>
                <w:kern w:val="0"/>
                <w:sz w:val="22"/>
                <w:szCs w:val="22"/>
                <w:lang w:eastAsia="de-DE"/>
              </w:rPr>
              <w:tab/>
            </w:r>
            <w:r w:rsidR="005336C5" w:rsidRPr="00033E9C">
              <w:rPr>
                <w:rStyle w:val="Hyperlink"/>
                <w:noProof/>
                <w:lang w:val="en-US"/>
              </w:rPr>
              <w:t>Start und Stop des Backends</w:t>
            </w:r>
            <w:r w:rsidR="005336C5">
              <w:rPr>
                <w:noProof/>
                <w:webHidden/>
              </w:rPr>
              <w:tab/>
            </w:r>
            <w:r w:rsidR="005336C5">
              <w:rPr>
                <w:noProof/>
                <w:webHidden/>
              </w:rPr>
              <w:fldChar w:fldCharType="begin"/>
            </w:r>
            <w:r w:rsidR="005336C5">
              <w:rPr>
                <w:noProof/>
                <w:webHidden/>
              </w:rPr>
              <w:instrText xml:space="preserve"> PAGEREF _Toc495435551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2" w:history="1">
            <w:r w:rsidR="005336C5" w:rsidRPr="00033E9C">
              <w:rPr>
                <w:rStyle w:val="Hyperlink"/>
                <w:noProof/>
              </w:rPr>
              <w:t>1.1.3</w:t>
            </w:r>
            <w:r w:rsidR="005336C5">
              <w:rPr>
                <w:rFonts w:eastAsiaTheme="minorEastAsia"/>
                <w:noProof/>
                <w:color w:val="auto"/>
                <w:kern w:val="0"/>
                <w:sz w:val="22"/>
                <w:szCs w:val="22"/>
                <w:lang w:eastAsia="de-DE"/>
              </w:rPr>
              <w:tab/>
            </w:r>
            <w:r w:rsidR="005336C5" w:rsidRPr="00033E9C">
              <w:rPr>
                <w:rStyle w:val="Hyperlink"/>
                <w:noProof/>
              </w:rPr>
              <w:t>Identität der Software</w:t>
            </w:r>
            <w:r w:rsidR="005336C5">
              <w:rPr>
                <w:noProof/>
                <w:webHidden/>
              </w:rPr>
              <w:tab/>
            </w:r>
            <w:r w:rsidR="005336C5">
              <w:rPr>
                <w:noProof/>
                <w:webHidden/>
              </w:rPr>
              <w:fldChar w:fldCharType="begin"/>
            </w:r>
            <w:r w:rsidR="005336C5">
              <w:rPr>
                <w:noProof/>
                <w:webHidden/>
              </w:rPr>
              <w:instrText xml:space="preserve"> PAGEREF _Toc495435552 \h </w:instrText>
            </w:r>
            <w:r w:rsidR="005336C5">
              <w:rPr>
                <w:noProof/>
                <w:webHidden/>
              </w:rPr>
            </w:r>
            <w:r w:rsidR="005336C5">
              <w:rPr>
                <w:noProof/>
                <w:webHidden/>
              </w:rPr>
              <w:fldChar w:fldCharType="separate"/>
            </w:r>
            <w:r w:rsidR="005336C5">
              <w:rPr>
                <w:noProof/>
                <w:webHidden/>
              </w:rPr>
              <w:t>3</w:t>
            </w:r>
            <w:r w:rsidR="005336C5">
              <w:rPr>
                <w:noProof/>
                <w:webHidden/>
              </w:rPr>
              <w:fldChar w:fldCharType="end"/>
            </w:r>
          </w:hyperlink>
        </w:p>
        <w:p w:rsidR="005336C5" w:rsidRDefault="00C3690F">
          <w:pPr>
            <w:pStyle w:val="Verzeichnis1"/>
            <w:tabs>
              <w:tab w:val="left" w:pos="400"/>
              <w:tab w:val="right" w:leader="dot" w:pos="8873"/>
            </w:tabs>
            <w:rPr>
              <w:rFonts w:eastAsiaTheme="minorEastAsia"/>
              <w:noProof/>
              <w:color w:val="auto"/>
              <w:kern w:val="0"/>
              <w:sz w:val="22"/>
              <w:szCs w:val="22"/>
              <w:lang w:eastAsia="de-DE"/>
            </w:rPr>
          </w:pPr>
          <w:hyperlink w:anchor="_Toc495435553" w:history="1">
            <w:r w:rsidR="005336C5" w:rsidRPr="00033E9C">
              <w:rPr>
                <w:rStyle w:val="Hyperlink"/>
                <w:noProof/>
              </w:rPr>
              <w:t>2</w:t>
            </w:r>
            <w:r w:rsidR="005336C5">
              <w:rPr>
                <w:rFonts w:eastAsiaTheme="minorEastAsia"/>
                <w:noProof/>
                <w:color w:val="auto"/>
                <w:kern w:val="0"/>
                <w:sz w:val="22"/>
                <w:szCs w:val="22"/>
                <w:lang w:eastAsia="de-DE"/>
              </w:rPr>
              <w:tab/>
            </w:r>
            <w:r w:rsidR="005336C5" w:rsidRPr="00033E9C">
              <w:rPr>
                <w:rStyle w:val="Hyperlink"/>
                <w:noProof/>
              </w:rPr>
              <w:t>Benutzeroberfläche</w:t>
            </w:r>
            <w:r w:rsidR="005336C5">
              <w:rPr>
                <w:noProof/>
                <w:webHidden/>
              </w:rPr>
              <w:tab/>
            </w:r>
            <w:r w:rsidR="005336C5">
              <w:rPr>
                <w:noProof/>
                <w:webHidden/>
              </w:rPr>
              <w:fldChar w:fldCharType="begin"/>
            </w:r>
            <w:r w:rsidR="005336C5">
              <w:rPr>
                <w:noProof/>
                <w:webHidden/>
              </w:rPr>
              <w:instrText xml:space="preserve"> PAGEREF _Toc495435553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54" w:history="1">
            <w:r w:rsidR="005336C5" w:rsidRPr="00033E9C">
              <w:rPr>
                <w:rStyle w:val="Hyperlink"/>
                <w:noProof/>
              </w:rPr>
              <w:t>2.1</w:t>
            </w:r>
            <w:r w:rsidR="005336C5">
              <w:rPr>
                <w:rFonts w:eastAsiaTheme="minorEastAsia"/>
                <w:noProof/>
                <w:color w:val="auto"/>
                <w:kern w:val="0"/>
                <w:sz w:val="22"/>
                <w:szCs w:val="22"/>
                <w:lang w:eastAsia="de-DE"/>
              </w:rPr>
              <w:tab/>
            </w:r>
            <w:r w:rsidR="005336C5" w:rsidRPr="00033E9C">
              <w:rPr>
                <w:rStyle w:val="Hyperlink"/>
                <w:noProof/>
              </w:rPr>
              <w:t>Übersicht der Ansichten</w:t>
            </w:r>
            <w:r w:rsidR="005336C5">
              <w:rPr>
                <w:noProof/>
                <w:webHidden/>
              </w:rPr>
              <w:tab/>
            </w:r>
            <w:r w:rsidR="005336C5">
              <w:rPr>
                <w:noProof/>
                <w:webHidden/>
              </w:rPr>
              <w:fldChar w:fldCharType="begin"/>
            </w:r>
            <w:r w:rsidR="005336C5">
              <w:rPr>
                <w:noProof/>
                <w:webHidden/>
              </w:rPr>
              <w:instrText xml:space="preserve"> PAGEREF _Toc495435554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55" w:history="1">
            <w:r w:rsidR="005336C5" w:rsidRPr="00033E9C">
              <w:rPr>
                <w:rStyle w:val="Hyperlink"/>
                <w:noProof/>
              </w:rPr>
              <w:t>2.2</w:t>
            </w:r>
            <w:r w:rsidR="005336C5">
              <w:rPr>
                <w:rFonts w:eastAsiaTheme="minorEastAsia"/>
                <w:noProof/>
                <w:color w:val="auto"/>
                <w:kern w:val="0"/>
                <w:sz w:val="22"/>
                <w:szCs w:val="22"/>
                <w:lang w:eastAsia="de-DE"/>
              </w:rPr>
              <w:tab/>
            </w:r>
            <w:r w:rsidR="005336C5" w:rsidRPr="00033E9C">
              <w:rPr>
                <w:rStyle w:val="Hyperlink"/>
                <w:noProof/>
              </w:rPr>
              <w:t>Beschreibung der Ansichten</w:t>
            </w:r>
            <w:r w:rsidR="005336C5">
              <w:rPr>
                <w:noProof/>
                <w:webHidden/>
              </w:rPr>
              <w:tab/>
            </w:r>
            <w:r w:rsidR="005336C5">
              <w:rPr>
                <w:noProof/>
                <w:webHidden/>
              </w:rPr>
              <w:fldChar w:fldCharType="begin"/>
            </w:r>
            <w:r w:rsidR="005336C5">
              <w:rPr>
                <w:noProof/>
                <w:webHidden/>
              </w:rPr>
              <w:instrText xml:space="preserve"> PAGEREF _Toc495435555 \h </w:instrText>
            </w:r>
            <w:r w:rsidR="005336C5">
              <w:rPr>
                <w:noProof/>
                <w:webHidden/>
              </w:rPr>
            </w:r>
            <w:r w:rsidR="005336C5">
              <w:rPr>
                <w:noProof/>
                <w:webHidden/>
              </w:rPr>
              <w:fldChar w:fldCharType="separate"/>
            </w:r>
            <w:r w:rsidR="005336C5">
              <w:rPr>
                <w:noProof/>
                <w:webHidden/>
              </w:rPr>
              <w:t>4</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56" w:history="1">
            <w:r w:rsidR="005336C5" w:rsidRPr="00033E9C">
              <w:rPr>
                <w:rStyle w:val="Hyperlink"/>
                <w:noProof/>
              </w:rPr>
              <w:t>2.3</w:t>
            </w:r>
            <w:r w:rsidR="005336C5">
              <w:rPr>
                <w:rFonts w:eastAsiaTheme="minorEastAsia"/>
                <w:noProof/>
                <w:color w:val="auto"/>
                <w:kern w:val="0"/>
                <w:sz w:val="22"/>
                <w:szCs w:val="22"/>
                <w:lang w:eastAsia="de-DE"/>
              </w:rPr>
              <w:tab/>
            </w:r>
            <w:r w:rsidR="005336C5" w:rsidRPr="00033E9C">
              <w:rPr>
                <w:rStyle w:val="Hyperlink"/>
                <w:noProof/>
              </w:rPr>
              <w:t>Backend</w:t>
            </w:r>
            <w:r w:rsidR="005336C5">
              <w:rPr>
                <w:noProof/>
                <w:webHidden/>
              </w:rPr>
              <w:tab/>
            </w:r>
            <w:r w:rsidR="005336C5">
              <w:rPr>
                <w:noProof/>
                <w:webHidden/>
              </w:rPr>
              <w:fldChar w:fldCharType="begin"/>
            </w:r>
            <w:r w:rsidR="005336C5">
              <w:rPr>
                <w:noProof/>
                <w:webHidden/>
              </w:rPr>
              <w:instrText xml:space="preserve"> PAGEREF _Toc495435556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7" w:history="1">
            <w:r w:rsidR="005336C5" w:rsidRPr="00033E9C">
              <w:rPr>
                <w:rStyle w:val="Hyperlink"/>
                <w:noProof/>
              </w:rPr>
              <w:t>2.3.1</w:t>
            </w:r>
            <w:r w:rsidR="005336C5">
              <w:rPr>
                <w:rFonts w:eastAsiaTheme="minorEastAsia"/>
                <w:noProof/>
                <w:color w:val="auto"/>
                <w:kern w:val="0"/>
                <w:sz w:val="22"/>
                <w:szCs w:val="22"/>
                <w:lang w:eastAsia="de-DE"/>
              </w:rPr>
              <w:tab/>
            </w:r>
            <w:r w:rsidR="005336C5" w:rsidRPr="00033E9C">
              <w:rPr>
                <w:rStyle w:val="Hyperlink"/>
                <w:noProof/>
              </w:rPr>
              <w:t>Übersicht der Komponenten des Backends</w:t>
            </w:r>
            <w:r w:rsidR="005336C5">
              <w:rPr>
                <w:noProof/>
                <w:webHidden/>
              </w:rPr>
              <w:tab/>
            </w:r>
            <w:r w:rsidR="005336C5">
              <w:rPr>
                <w:noProof/>
                <w:webHidden/>
              </w:rPr>
              <w:fldChar w:fldCharType="begin"/>
            </w:r>
            <w:r w:rsidR="005336C5">
              <w:rPr>
                <w:noProof/>
                <w:webHidden/>
              </w:rPr>
              <w:instrText xml:space="preserve"> PAGEREF _Toc495435557 \h </w:instrText>
            </w:r>
            <w:r w:rsidR="005336C5">
              <w:rPr>
                <w:noProof/>
                <w:webHidden/>
              </w:rPr>
            </w:r>
            <w:r w:rsidR="005336C5">
              <w:rPr>
                <w:noProof/>
                <w:webHidden/>
              </w:rPr>
              <w:fldChar w:fldCharType="separate"/>
            </w:r>
            <w:r w:rsidR="005336C5">
              <w:rPr>
                <w:noProof/>
                <w:webHidden/>
              </w:rPr>
              <w:t>5</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8" w:history="1">
            <w:r w:rsidR="005336C5" w:rsidRPr="00033E9C">
              <w:rPr>
                <w:rStyle w:val="Hyperlink"/>
                <w:noProof/>
              </w:rPr>
              <w:t>2.3.2</w:t>
            </w:r>
            <w:r w:rsidR="005336C5">
              <w:rPr>
                <w:rFonts w:eastAsiaTheme="minorEastAsia"/>
                <w:noProof/>
                <w:color w:val="auto"/>
                <w:kern w:val="0"/>
                <w:sz w:val="22"/>
                <w:szCs w:val="22"/>
                <w:lang w:eastAsia="de-DE"/>
              </w:rPr>
              <w:tab/>
            </w:r>
            <w:r w:rsidR="005336C5" w:rsidRPr="00033E9C">
              <w:rPr>
                <w:rStyle w:val="Hyperlink"/>
                <w:noProof/>
              </w:rPr>
              <w:t>Gerätekommunikation</w:t>
            </w:r>
            <w:r w:rsidR="005336C5">
              <w:rPr>
                <w:noProof/>
                <w:webHidden/>
              </w:rPr>
              <w:tab/>
            </w:r>
            <w:r w:rsidR="005336C5">
              <w:rPr>
                <w:noProof/>
                <w:webHidden/>
              </w:rPr>
              <w:fldChar w:fldCharType="begin"/>
            </w:r>
            <w:r w:rsidR="005336C5">
              <w:rPr>
                <w:noProof/>
                <w:webHidden/>
              </w:rPr>
              <w:instrText xml:space="preserve"> PAGEREF _Toc495435558 \h </w:instrText>
            </w:r>
            <w:r w:rsidR="005336C5">
              <w:rPr>
                <w:noProof/>
                <w:webHidden/>
              </w:rPr>
            </w:r>
            <w:r w:rsidR="005336C5">
              <w:rPr>
                <w:noProof/>
                <w:webHidden/>
              </w:rPr>
              <w:fldChar w:fldCharType="separate"/>
            </w:r>
            <w:r w:rsidR="005336C5">
              <w:rPr>
                <w:noProof/>
                <w:webHidden/>
              </w:rPr>
              <w:t>6</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59" w:history="1">
            <w:r w:rsidR="005336C5" w:rsidRPr="00033E9C">
              <w:rPr>
                <w:rStyle w:val="Hyperlink"/>
                <w:noProof/>
              </w:rPr>
              <w:t>2.3.3</w:t>
            </w:r>
            <w:r w:rsidR="005336C5">
              <w:rPr>
                <w:rFonts w:eastAsiaTheme="minorEastAsia"/>
                <w:noProof/>
                <w:color w:val="auto"/>
                <w:kern w:val="0"/>
                <w:sz w:val="22"/>
                <w:szCs w:val="22"/>
                <w:lang w:eastAsia="de-DE"/>
              </w:rPr>
              <w:tab/>
            </w:r>
            <w:r w:rsidR="005336C5" w:rsidRPr="00033E9C">
              <w:rPr>
                <w:rStyle w:val="Hyperlink"/>
                <w:noProof/>
              </w:rPr>
              <w:t>Datenmodell</w:t>
            </w:r>
            <w:r w:rsidR="005336C5">
              <w:rPr>
                <w:noProof/>
                <w:webHidden/>
              </w:rPr>
              <w:tab/>
            </w:r>
            <w:r w:rsidR="005336C5">
              <w:rPr>
                <w:noProof/>
                <w:webHidden/>
              </w:rPr>
              <w:fldChar w:fldCharType="begin"/>
            </w:r>
            <w:r w:rsidR="005336C5">
              <w:rPr>
                <w:noProof/>
                <w:webHidden/>
              </w:rPr>
              <w:instrText xml:space="preserve"> PAGEREF _Toc495435559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60" w:history="1">
            <w:r w:rsidR="005336C5" w:rsidRPr="00033E9C">
              <w:rPr>
                <w:rStyle w:val="Hyperlink"/>
                <w:noProof/>
              </w:rPr>
              <w:t>2.3.4</w:t>
            </w:r>
            <w:r w:rsidR="005336C5">
              <w:rPr>
                <w:rFonts w:eastAsiaTheme="minorEastAsia"/>
                <w:noProof/>
                <w:color w:val="auto"/>
                <w:kern w:val="0"/>
                <w:sz w:val="22"/>
                <w:szCs w:val="22"/>
                <w:lang w:eastAsia="de-DE"/>
              </w:rPr>
              <w:tab/>
            </w:r>
            <w:r w:rsidR="005336C5" w:rsidRPr="00033E9C">
              <w:rPr>
                <w:rStyle w:val="Hyperlink"/>
                <w:noProof/>
              </w:rPr>
              <w:t>Transparenzfunktion</w:t>
            </w:r>
            <w:r w:rsidR="005336C5">
              <w:rPr>
                <w:noProof/>
                <w:webHidden/>
              </w:rPr>
              <w:tab/>
            </w:r>
            <w:r w:rsidR="005336C5">
              <w:rPr>
                <w:noProof/>
                <w:webHidden/>
              </w:rPr>
              <w:fldChar w:fldCharType="begin"/>
            </w:r>
            <w:r w:rsidR="005336C5">
              <w:rPr>
                <w:noProof/>
                <w:webHidden/>
              </w:rPr>
              <w:instrText xml:space="preserve"> PAGEREF _Toc495435560 \h </w:instrText>
            </w:r>
            <w:r w:rsidR="005336C5">
              <w:rPr>
                <w:noProof/>
                <w:webHidden/>
              </w:rPr>
            </w:r>
            <w:r w:rsidR="005336C5">
              <w:rPr>
                <w:noProof/>
                <w:webHidden/>
              </w:rPr>
              <w:fldChar w:fldCharType="separate"/>
            </w:r>
            <w:r w:rsidR="005336C5">
              <w:rPr>
                <w:noProof/>
                <w:webHidden/>
              </w:rPr>
              <w:t>8</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61" w:history="1">
            <w:r w:rsidR="005336C5" w:rsidRPr="00033E9C">
              <w:rPr>
                <w:rStyle w:val="Hyperlink"/>
                <w:noProof/>
              </w:rPr>
              <w:t>2.3.5</w:t>
            </w:r>
            <w:r w:rsidR="005336C5">
              <w:rPr>
                <w:rFonts w:eastAsiaTheme="minorEastAsia"/>
                <w:noProof/>
                <w:color w:val="auto"/>
                <w:kern w:val="0"/>
                <w:sz w:val="22"/>
                <w:szCs w:val="22"/>
                <w:lang w:eastAsia="de-DE"/>
              </w:rPr>
              <w:tab/>
            </w:r>
            <w:r w:rsidR="005336C5" w:rsidRPr="00033E9C">
              <w:rPr>
                <w:rStyle w:val="Hyperlink"/>
                <w:noProof/>
              </w:rPr>
              <w:t>Flussdiagramme für TAF-Plugin TAF-2</w:t>
            </w:r>
            <w:r w:rsidR="005336C5">
              <w:rPr>
                <w:noProof/>
                <w:webHidden/>
              </w:rPr>
              <w:tab/>
            </w:r>
            <w:r w:rsidR="005336C5">
              <w:rPr>
                <w:noProof/>
                <w:webHidden/>
              </w:rPr>
              <w:fldChar w:fldCharType="begin"/>
            </w:r>
            <w:r w:rsidR="005336C5">
              <w:rPr>
                <w:noProof/>
                <w:webHidden/>
              </w:rPr>
              <w:instrText xml:space="preserve"> PAGEREF _Toc495435561 \h </w:instrText>
            </w:r>
            <w:r w:rsidR="005336C5">
              <w:rPr>
                <w:noProof/>
                <w:webHidden/>
              </w:rPr>
            </w:r>
            <w:r w:rsidR="005336C5">
              <w:rPr>
                <w:noProof/>
                <w:webHidden/>
              </w:rPr>
              <w:fldChar w:fldCharType="separate"/>
            </w:r>
            <w:r w:rsidR="005336C5">
              <w:rPr>
                <w:noProof/>
                <w:webHidden/>
              </w:rPr>
              <w:t>10</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62" w:history="1">
            <w:r w:rsidR="005336C5" w:rsidRPr="00033E9C">
              <w:rPr>
                <w:rStyle w:val="Hyperlink"/>
                <w:noProof/>
              </w:rPr>
              <w:t>2.3.6</w:t>
            </w:r>
            <w:r w:rsidR="005336C5">
              <w:rPr>
                <w:rFonts w:eastAsiaTheme="minorEastAsia"/>
                <w:noProof/>
                <w:color w:val="auto"/>
                <w:kern w:val="0"/>
                <w:sz w:val="22"/>
                <w:szCs w:val="22"/>
                <w:lang w:eastAsia="de-DE"/>
              </w:rPr>
              <w:tab/>
            </w:r>
            <w:r w:rsidR="005336C5" w:rsidRPr="00033E9C">
              <w:rPr>
                <w:rStyle w:val="Hyperlink"/>
                <w:noProof/>
              </w:rPr>
              <w:t>Flussdiagramme für TAF-Plugin TAF-1</w:t>
            </w:r>
            <w:r w:rsidR="005336C5">
              <w:rPr>
                <w:noProof/>
                <w:webHidden/>
              </w:rPr>
              <w:tab/>
            </w:r>
            <w:r w:rsidR="005336C5">
              <w:rPr>
                <w:noProof/>
                <w:webHidden/>
              </w:rPr>
              <w:fldChar w:fldCharType="begin"/>
            </w:r>
            <w:r w:rsidR="005336C5">
              <w:rPr>
                <w:noProof/>
                <w:webHidden/>
              </w:rPr>
              <w:instrText xml:space="preserve"> PAGEREF _Toc495435562 \h </w:instrText>
            </w:r>
            <w:r w:rsidR="005336C5">
              <w:rPr>
                <w:noProof/>
                <w:webHidden/>
              </w:rPr>
            </w:r>
            <w:r w:rsidR="005336C5">
              <w:rPr>
                <w:noProof/>
                <w:webHidden/>
              </w:rPr>
              <w:fldChar w:fldCharType="separate"/>
            </w:r>
            <w:r w:rsidR="005336C5">
              <w:rPr>
                <w:noProof/>
                <w:webHidden/>
              </w:rPr>
              <w:t>13</w:t>
            </w:r>
            <w:r w:rsidR="005336C5">
              <w:rPr>
                <w:noProof/>
                <w:webHidden/>
              </w:rPr>
              <w:fldChar w:fldCharType="end"/>
            </w:r>
          </w:hyperlink>
        </w:p>
        <w:p w:rsidR="005336C5" w:rsidRDefault="00C3690F">
          <w:pPr>
            <w:pStyle w:val="Verzeichnis1"/>
            <w:tabs>
              <w:tab w:val="left" w:pos="400"/>
              <w:tab w:val="right" w:leader="dot" w:pos="8873"/>
            </w:tabs>
            <w:rPr>
              <w:rFonts w:eastAsiaTheme="minorEastAsia"/>
              <w:noProof/>
              <w:color w:val="auto"/>
              <w:kern w:val="0"/>
              <w:sz w:val="22"/>
              <w:szCs w:val="22"/>
              <w:lang w:eastAsia="de-DE"/>
            </w:rPr>
          </w:pPr>
          <w:hyperlink w:anchor="_Toc495435563" w:history="1">
            <w:r w:rsidR="005336C5" w:rsidRPr="00033E9C">
              <w:rPr>
                <w:rStyle w:val="Hyperlink"/>
                <w:noProof/>
              </w:rPr>
              <w:t>3</w:t>
            </w:r>
            <w:r w:rsidR="005336C5">
              <w:rPr>
                <w:rFonts w:eastAsiaTheme="minorEastAsia"/>
                <w:noProof/>
                <w:color w:val="auto"/>
                <w:kern w:val="0"/>
                <w:sz w:val="22"/>
                <w:szCs w:val="22"/>
                <w:lang w:eastAsia="de-DE"/>
              </w:rPr>
              <w:tab/>
            </w:r>
            <w:r w:rsidR="005336C5" w:rsidRPr="00033E9C">
              <w:rPr>
                <w:rStyle w:val="Hyperlink"/>
                <w:noProof/>
              </w:rPr>
              <w:t>Bezug zu Anforderungen nach PTB 50.8</w:t>
            </w:r>
            <w:r w:rsidR="005336C5">
              <w:rPr>
                <w:noProof/>
                <w:webHidden/>
              </w:rPr>
              <w:tab/>
            </w:r>
            <w:r w:rsidR="005336C5">
              <w:rPr>
                <w:noProof/>
                <w:webHidden/>
              </w:rPr>
              <w:fldChar w:fldCharType="begin"/>
            </w:r>
            <w:r w:rsidR="005336C5">
              <w:rPr>
                <w:noProof/>
                <w:webHidden/>
              </w:rPr>
              <w:instrText xml:space="preserve"> PAGEREF _Toc495435563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64" w:history="1">
            <w:r w:rsidR="005336C5" w:rsidRPr="00033E9C">
              <w:rPr>
                <w:rStyle w:val="Hyperlink"/>
                <w:noProof/>
              </w:rPr>
              <w:t>3.1</w:t>
            </w:r>
            <w:r w:rsidR="005336C5">
              <w:rPr>
                <w:rFonts w:eastAsiaTheme="minorEastAsia"/>
                <w:noProof/>
                <w:color w:val="auto"/>
                <w:kern w:val="0"/>
                <w:sz w:val="22"/>
                <w:szCs w:val="22"/>
                <w:lang w:eastAsia="de-DE"/>
              </w:rPr>
              <w:tab/>
            </w:r>
            <w:r w:rsidR="005336C5" w:rsidRPr="00033E9C">
              <w:rPr>
                <w:rStyle w:val="Hyperlink"/>
                <w:noProof/>
              </w:rPr>
              <w:t>Anforderungen nach Kapitel 5.3 – Kundendisplay als Anzeige Applikation</w:t>
            </w:r>
            <w:r w:rsidR="005336C5">
              <w:rPr>
                <w:noProof/>
                <w:webHidden/>
              </w:rPr>
              <w:tab/>
            </w:r>
            <w:r w:rsidR="005336C5">
              <w:rPr>
                <w:noProof/>
                <w:webHidden/>
              </w:rPr>
              <w:fldChar w:fldCharType="begin"/>
            </w:r>
            <w:r w:rsidR="005336C5">
              <w:rPr>
                <w:noProof/>
                <w:webHidden/>
              </w:rPr>
              <w:instrText xml:space="preserve"> PAGEREF _Toc495435564 \h </w:instrText>
            </w:r>
            <w:r w:rsidR="005336C5">
              <w:rPr>
                <w:noProof/>
                <w:webHidden/>
              </w:rPr>
            </w:r>
            <w:r w:rsidR="005336C5">
              <w:rPr>
                <w:noProof/>
                <w:webHidden/>
              </w:rPr>
              <w:fldChar w:fldCharType="separate"/>
            </w:r>
            <w:r w:rsidR="005336C5">
              <w:rPr>
                <w:noProof/>
                <w:webHidden/>
              </w:rPr>
              <w:t>14</w:t>
            </w:r>
            <w:r w:rsidR="005336C5">
              <w:rPr>
                <w:noProof/>
                <w:webHidden/>
              </w:rPr>
              <w:fldChar w:fldCharType="end"/>
            </w:r>
          </w:hyperlink>
        </w:p>
        <w:p w:rsidR="005336C5" w:rsidRDefault="00C3690F">
          <w:pPr>
            <w:pStyle w:val="Verzeichnis2"/>
            <w:tabs>
              <w:tab w:val="left" w:pos="880"/>
              <w:tab w:val="right" w:leader="dot" w:pos="8873"/>
            </w:tabs>
            <w:rPr>
              <w:rFonts w:eastAsiaTheme="minorEastAsia"/>
              <w:noProof/>
              <w:color w:val="auto"/>
              <w:kern w:val="0"/>
              <w:sz w:val="22"/>
              <w:szCs w:val="22"/>
              <w:lang w:eastAsia="de-DE"/>
            </w:rPr>
          </w:pPr>
          <w:hyperlink w:anchor="_Toc495435565" w:history="1">
            <w:r w:rsidR="005336C5" w:rsidRPr="00033E9C">
              <w:rPr>
                <w:rStyle w:val="Hyperlink"/>
                <w:noProof/>
              </w:rPr>
              <w:t>3.2</w:t>
            </w:r>
            <w:r w:rsidR="005336C5">
              <w:rPr>
                <w:rFonts w:eastAsiaTheme="minorEastAsia"/>
                <w:noProof/>
                <w:color w:val="auto"/>
                <w:kern w:val="0"/>
                <w:sz w:val="22"/>
                <w:szCs w:val="22"/>
                <w:lang w:eastAsia="de-DE"/>
              </w:rPr>
              <w:tab/>
            </w:r>
            <w:r w:rsidR="005336C5" w:rsidRPr="00033E9C">
              <w:rPr>
                <w:rStyle w:val="Hyperlink"/>
                <w:noProof/>
              </w:rPr>
              <w:t>Anforderungen nach Kapitel 7 – Transparenzsoftware</w:t>
            </w:r>
            <w:r w:rsidR="005336C5">
              <w:rPr>
                <w:noProof/>
                <w:webHidden/>
              </w:rPr>
              <w:tab/>
            </w:r>
            <w:r w:rsidR="005336C5">
              <w:rPr>
                <w:noProof/>
                <w:webHidden/>
              </w:rPr>
              <w:fldChar w:fldCharType="begin"/>
            </w:r>
            <w:r w:rsidR="005336C5">
              <w:rPr>
                <w:noProof/>
                <w:webHidden/>
              </w:rPr>
              <w:instrText xml:space="preserve"> PAGEREF _Toc495435565 \h </w:instrText>
            </w:r>
            <w:r w:rsidR="005336C5">
              <w:rPr>
                <w:noProof/>
                <w:webHidden/>
              </w:rPr>
            </w:r>
            <w:r w:rsidR="005336C5">
              <w:rPr>
                <w:noProof/>
                <w:webHidden/>
              </w:rPr>
              <w:fldChar w:fldCharType="separate"/>
            </w:r>
            <w:r w:rsidR="005336C5">
              <w:rPr>
                <w:noProof/>
                <w:webHidden/>
              </w:rPr>
              <w:t>19</w:t>
            </w:r>
            <w:r w:rsidR="005336C5">
              <w:rPr>
                <w:noProof/>
                <w:webHidden/>
              </w:rPr>
              <w:fldChar w:fldCharType="end"/>
            </w:r>
          </w:hyperlink>
        </w:p>
        <w:p w:rsidR="005336C5" w:rsidRDefault="00C3690F">
          <w:pPr>
            <w:pStyle w:val="Verzeichnis3"/>
            <w:tabs>
              <w:tab w:val="left" w:pos="1100"/>
              <w:tab w:val="right" w:leader="dot" w:pos="8873"/>
            </w:tabs>
            <w:rPr>
              <w:rFonts w:eastAsiaTheme="minorEastAsia"/>
              <w:noProof/>
              <w:color w:val="auto"/>
              <w:kern w:val="0"/>
              <w:sz w:val="22"/>
              <w:szCs w:val="22"/>
              <w:lang w:eastAsia="de-DE"/>
            </w:rPr>
          </w:pPr>
          <w:hyperlink w:anchor="_Toc495435566" w:history="1">
            <w:r w:rsidR="005336C5" w:rsidRPr="00033E9C">
              <w:rPr>
                <w:rStyle w:val="Hyperlink"/>
                <w:noProof/>
              </w:rPr>
              <w:t>3.2.1</w:t>
            </w:r>
            <w:r w:rsidR="005336C5">
              <w:rPr>
                <w:rFonts w:eastAsiaTheme="minorEastAsia"/>
                <w:noProof/>
                <w:color w:val="auto"/>
                <w:kern w:val="0"/>
                <w:sz w:val="22"/>
                <w:szCs w:val="22"/>
                <w:lang w:eastAsia="de-DE"/>
              </w:rPr>
              <w:tab/>
            </w:r>
            <w:r w:rsidR="005336C5" w:rsidRPr="00033E9C">
              <w:rPr>
                <w:rStyle w:val="Hyperlink"/>
                <w:noProof/>
              </w:rPr>
              <w:t>Sonstige Anforderungen</w:t>
            </w:r>
            <w:r w:rsidR="005336C5">
              <w:rPr>
                <w:noProof/>
                <w:webHidden/>
              </w:rPr>
              <w:tab/>
            </w:r>
            <w:r w:rsidR="005336C5">
              <w:rPr>
                <w:noProof/>
                <w:webHidden/>
              </w:rPr>
              <w:fldChar w:fldCharType="begin"/>
            </w:r>
            <w:r w:rsidR="005336C5">
              <w:rPr>
                <w:noProof/>
                <w:webHidden/>
              </w:rPr>
              <w:instrText xml:space="preserve"> PAGEREF _Toc495435566 \h </w:instrText>
            </w:r>
            <w:r w:rsidR="005336C5">
              <w:rPr>
                <w:noProof/>
                <w:webHidden/>
              </w:rPr>
            </w:r>
            <w:r w:rsidR="005336C5">
              <w:rPr>
                <w:noProof/>
                <w:webHidden/>
              </w:rPr>
              <w:fldChar w:fldCharType="separate"/>
            </w:r>
            <w:r w:rsidR="005336C5">
              <w:rPr>
                <w:noProof/>
                <w:webHidden/>
              </w:rPr>
              <w:t>20</w:t>
            </w:r>
            <w:r w:rsidR="005336C5">
              <w:rPr>
                <w:noProof/>
                <w:webHidden/>
              </w:rPr>
              <w:fldChar w:fldCharType="end"/>
            </w:r>
          </w:hyperlink>
        </w:p>
        <w:p w:rsidR="00285C8D" w:rsidRDefault="00996D52" w:rsidP="00285C8D">
          <w:pPr>
            <w:rPr>
              <w:b/>
              <w:bCs/>
            </w:rPr>
          </w:pPr>
          <w:r>
            <w:rPr>
              <w:b/>
              <w:bCs/>
            </w:rPr>
            <w:fldChar w:fldCharType="end"/>
          </w:r>
        </w:p>
      </w:sdtContent>
    </w:sdt>
    <w:bookmarkStart w:id="9" w:name="_Toc492626530" w:displacedByCustomXml="prev"/>
    <w:p w:rsidR="00285C8D" w:rsidRDefault="00285C8D" w:rsidP="00285C8D">
      <w:pPr>
        <w:rPr>
          <w:b/>
          <w:bCs/>
        </w:rPr>
        <w:sectPr w:rsidR="00285C8D" w:rsidSect="00285C8D">
          <w:footerReference w:type="default" r:id="rId11"/>
          <w:pgSz w:w="11907" w:h="16839" w:code="9"/>
          <w:pgMar w:top="2678" w:right="1512" w:bottom="1913" w:left="1512" w:header="918" w:footer="709" w:gutter="0"/>
          <w:pgNumType w:fmt="lowerRoman" w:start="1"/>
          <w:cols w:space="720"/>
          <w:docGrid w:linePitch="360"/>
        </w:sectPr>
      </w:pPr>
    </w:p>
    <w:p w:rsidR="002E1897" w:rsidRDefault="00236D00" w:rsidP="005F709B">
      <w:pPr>
        <w:pStyle w:val="berschrift11"/>
        <w:numPr>
          <w:ilvl w:val="0"/>
          <w:numId w:val="24"/>
        </w:numPr>
      </w:pPr>
      <w:bookmarkStart w:id="10" w:name="_Toc495435547"/>
      <w:r>
        <w:lastRenderedPageBreak/>
        <w:t>Softwarestruktur</w:t>
      </w:r>
      <w:bookmarkEnd w:id="9"/>
      <w:bookmarkEnd w:id="10"/>
    </w:p>
    <w:p w:rsidR="00171E27" w:rsidRDefault="00236D00" w:rsidP="00217E06">
      <w:r>
        <w:t xml:space="preserve">Die </w:t>
      </w:r>
      <w:proofErr w:type="spellStart"/>
      <w:r>
        <w:t>TRuDI</w:t>
      </w:r>
      <w:proofErr w:type="spellEnd"/>
      <w:r>
        <w:t xml:space="preserve"> </w:t>
      </w:r>
      <w:r w:rsidR="00171E27">
        <w:t xml:space="preserve">1.0 </w:t>
      </w:r>
      <w:r>
        <w:t xml:space="preserve">Anwendung </w:t>
      </w:r>
      <w:r w:rsidR="005F709B">
        <w:t>besteht aus Frontend und Backend Prozess.</w:t>
      </w:r>
      <w:r>
        <w:t xml:space="preserve"> </w:t>
      </w:r>
    </w:p>
    <w:p w:rsidR="00217E06" w:rsidRDefault="005F709B" w:rsidP="00217E06">
      <w:r>
        <w:t xml:space="preserve">Das Frontend basiert auf dem </w:t>
      </w:r>
      <w:proofErr w:type="spellStart"/>
      <w:r>
        <w:t>Electron</w:t>
      </w:r>
      <w:proofErr w:type="spellEnd"/>
      <w:r>
        <w:t xml:space="preserve"> Framework</w:t>
      </w:r>
      <w:r w:rsidR="00CB7EB8">
        <w:t xml:space="preserve"> zur Umsetzung plattformunabhängiger Desktop Anwendungen</w:t>
      </w:r>
      <w:r>
        <w:t>.</w:t>
      </w:r>
      <w:r w:rsidR="00CB7EB8">
        <w:t xml:space="preserve"> </w:t>
      </w:r>
      <w:proofErr w:type="spellStart"/>
      <w:r w:rsidR="006F716F">
        <w:t>Electron</w:t>
      </w:r>
      <w:proofErr w:type="spellEnd"/>
      <w:r w:rsidR="006F716F">
        <w:t xml:space="preserve"> selbst wiederum nutzt den </w:t>
      </w:r>
      <w:proofErr w:type="spellStart"/>
      <w:r w:rsidR="006F716F">
        <w:t>Chromium</w:t>
      </w:r>
      <w:proofErr w:type="spellEnd"/>
      <w:r w:rsidR="006F716F">
        <w:t xml:space="preserve"> Browser für das Rendern von den in HTML beschriebenen Dialogen. </w:t>
      </w:r>
      <w:r w:rsidR="00B85C64">
        <w:t>D</w:t>
      </w:r>
      <w:r w:rsidR="006F716F">
        <w:t xml:space="preserve">as </w:t>
      </w:r>
      <w:r w:rsidR="00CB7EB8">
        <w:t xml:space="preserve">Frontend </w:t>
      </w:r>
      <w:r w:rsidR="00B85C64">
        <w:t xml:space="preserve">prüft die Integrität der Anwendung, </w:t>
      </w:r>
      <w:r w:rsidR="00171E27">
        <w:t>startet das Backend und zeigt</w:t>
      </w:r>
      <w:r w:rsidR="00CB7EB8">
        <w:t xml:space="preserve"> die vom Backend erzeugten Views </w:t>
      </w:r>
      <w:r w:rsidR="00171E27">
        <w:t>an</w:t>
      </w:r>
      <w:r w:rsidR="00CB7EB8">
        <w:t>.</w:t>
      </w:r>
    </w:p>
    <w:p w:rsidR="00171E27" w:rsidRDefault="00171E27" w:rsidP="00217E06">
      <w:r>
        <w:t xml:space="preserve">Das Backend ist eine </w:t>
      </w:r>
      <w:r w:rsidR="00B85C64">
        <w:t xml:space="preserve">in C# 7 entwickelte </w:t>
      </w:r>
      <w:r>
        <w:t xml:space="preserve">ASP.NET Core MVC Webapplikation. Die Anwendungslogik ist vollständig im Backend umgesetzt. </w:t>
      </w:r>
    </w:p>
    <w:p w:rsidR="00CB7EB8" w:rsidRDefault="00171E27" w:rsidP="00217E06">
      <w:r>
        <w:rPr>
          <w:noProof/>
          <w:lang w:eastAsia="de-DE"/>
        </w:rPr>
        <mc:AlternateContent>
          <mc:Choice Requires="wpg">
            <w:drawing>
              <wp:anchor distT="0" distB="0" distL="114300" distR="114300" simplePos="0" relativeHeight="251668480" behindDoc="0" locked="0" layoutInCell="1" allowOverlap="1">
                <wp:simplePos x="0" y="0"/>
                <wp:positionH relativeFrom="margin">
                  <wp:align>left</wp:align>
                </wp:positionH>
                <wp:positionV relativeFrom="paragraph">
                  <wp:posOffset>5715</wp:posOffset>
                </wp:positionV>
                <wp:extent cx="5555615" cy="2117725"/>
                <wp:effectExtent l="0" t="0" r="26035" b="15875"/>
                <wp:wrapNone/>
                <wp:docPr id="14" name="Gruppieren 14"/>
                <wp:cNvGraphicFramePr/>
                <a:graphic xmlns:a="http://schemas.openxmlformats.org/drawingml/2006/main">
                  <a:graphicData uri="http://schemas.microsoft.com/office/word/2010/wordprocessingGroup">
                    <wpg:wgp>
                      <wpg:cNvGrpSpPr/>
                      <wpg:grpSpPr>
                        <a:xfrm>
                          <a:off x="0" y="0"/>
                          <a:ext cx="5555615" cy="2117725"/>
                          <a:chOff x="0" y="0"/>
                          <a:chExt cx="5555848" cy="2118168"/>
                        </a:xfrm>
                      </wpg:grpSpPr>
                      <wpg:grpSp>
                        <wpg:cNvPr id="13" name="Gruppieren 13"/>
                        <wpg:cNvGrpSpPr/>
                        <wpg:grpSpPr>
                          <a:xfrm>
                            <a:off x="0" y="0"/>
                            <a:ext cx="5555848" cy="2118168"/>
                            <a:chOff x="0" y="0"/>
                            <a:chExt cx="5555848" cy="2118168"/>
                          </a:xfrm>
                        </wpg:grpSpPr>
                        <wps:wsp>
                          <wps:cNvPr id="2" name="Rechteck 2"/>
                          <wps:cNvSpPr/>
                          <wps:spPr>
                            <a:xfrm>
                              <a:off x="0" y="295155"/>
                              <a:ext cx="2216552" cy="1823013"/>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WAN und HAN Kommunikation</w:t>
                                </w:r>
                              </w:p>
                              <w:p w:rsidR="00C3690F" w:rsidRDefault="00C3690F" w:rsidP="00236D00">
                                <w:r>
                                  <w:t>- HAN-</w:t>
                                </w:r>
                                <w:proofErr w:type="spellStart"/>
                                <w:r>
                                  <w:t>Plugins</w:t>
                                </w:r>
                                <w:proofErr w:type="spellEnd"/>
                              </w:p>
                              <w:p w:rsidR="00C3690F" w:rsidRDefault="00C3690F" w:rsidP="00236D00">
                                <w:r>
                                  <w:t>- TAF-</w:t>
                                </w:r>
                                <w:proofErr w:type="spellStart"/>
                                <w:r>
                                  <w:t>Plugins</w:t>
                                </w:r>
                                <w:proofErr w:type="spellEnd"/>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0" y="0"/>
                              <a:ext cx="1076445" cy="283226"/>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3339296" y="312517"/>
                              <a:ext cx="2216552" cy="1145894"/>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r>
                                  <w:t xml:space="preserve">- Start und </w:t>
                                </w:r>
                                <w:proofErr w:type="spellStart"/>
                                <w:r>
                                  <w:t>Stop</w:t>
                                </w:r>
                                <w:proofErr w:type="spellEnd"/>
                                <w:r>
                                  <w:t xml:space="preserve"> des Backendprozess</w:t>
                                </w:r>
                              </w:p>
                              <w:p w:rsidR="00C3690F" w:rsidRDefault="00C3690F" w:rsidP="00236D00">
                                <w:r>
                                  <w:t>- Integritätsprüfung</w:t>
                                </w:r>
                              </w:p>
                              <w:p w:rsidR="00C3690F" w:rsidRDefault="00C3690F" w:rsidP="00236D00">
                                <w:r>
                                  <w:t>- Anzeige der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3339296" y="17362"/>
                              <a:ext cx="1076325" cy="283210"/>
                            </a:xfrm>
                            <a:prstGeom prst="rect">
                              <a:avLst/>
                            </a:prstGeom>
                          </wps:spPr>
                          <wps:style>
                            <a:lnRef idx="2">
                              <a:schemeClr val="dk1"/>
                            </a:lnRef>
                            <a:fillRef idx="1">
                              <a:schemeClr val="lt1"/>
                            </a:fillRef>
                            <a:effectRef idx="0">
                              <a:schemeClr val="dk1"/>
                            </a:effectRef>
                            <a:fontRef idx="minor">
                              <a:schemeClr val="dk1"/>
                            </a:fontRef>
                          </wps:style>
                          <wps:txbx>
                            <w:txbxContent>
                              <w:p w:rsidR="00C3690F" w:rsidRDefault="00C3690F" w:rsidP="00236D00">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Gerade Verbindung mit Pfeil 11"/>
                        <wps:cNvCnPr/>
                        <wps:spPr>
                          <a:xfrm flipH="1" flipV="1">
                            <a:off x="2239701" y="821803"/>
                            <a:ext cx="1076446" cy="115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459517" y="613331"/>
                            <a:ext cx="711835" cy="2832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690F" w:rsidRDefault="00C3690F">
                              <w:r>
                                <w:t>&lt;&lt;</w:t>
                              </w:r>
                              <w:proofErr w:type="spellStart"/>
                              <w:r>
                                <w:t>uses</w:t>
                              </w:r>
                              <w:proofErr w:type="spellEnd"/>
                              <w: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4" o:spid="_x0000_s1028" style="position:absolute;margin-left:0;margin-top:.45pt;width:437.45pt;height:166.75pt;z-index:251668480;mso-position-horizontal:left;mso-position-horizontal-relative:margin" coordsize="55558,2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">
                <v:group id="Gruppieren 13" o:spid="_x0000_s1029" style="position:absolute;width:55558;height:21181" coordsize="55558,21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hteck 2" o:spid="_x0000_s1030" style="position:absolute;top:2951;width:22165;height:18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C3690F" w:rsidRDefault="00C3690F" w:rsidP="00236D00">
                          <w:r>
                            <w:t>- WAN und HAN Kommunikation</w:t>
                          </w:r>
                        </w:p>
                        <w:p w:rsidR="00C3690F" w:rsidRDefault="00C3690F" w:rsidP="00236D00">
                          <w:r>
                            <w:t>- HAN-</w:t>
                          </w:r>
                          <w:proofErr w:type="spellStart"/>
                          <w:r>
                            <w:t>Plugins</w:t>
                          </w:r>
                          <w:proofErr w:type="spellEnd"/>
                        </w:p>
                        <w:p w:rsidR="00C3690F" w:rsidRDefault="00C3690F" w:rsidP="00236D00">
                          <w:r>
                            <w:t>- TAF-</w:t>
                          </w:r>
                          <w:proofErr w:type="spellStart"/>
                          <w:r>
                            <w:t>Plugins</w:t>
                          </w:r>
                          <w:proofErr w:type="spellEnd"/>
                        </w:p>
                        <w:p w:rsidR="00C3690F" w:rsidRDefault="00C3690F" w:rsidP="00236D00">
                          <w:r>
                            <w:t xml:space="preserve">- XML Verarbeitung </w:t>
                          </w:r>
                        </w:p>
                        <w:p w:rsidR="00C3690F" w:rsidRDefault="00C3690F" w:rsidP="00236D00">
                          <w:r>
                            <w:t>- Verwaltung Anwendungsstatus</w:t>
                          </w:r>
                        </w:p>
                        <w:p w:rsidR="00C3690F" w:rsidRDefault="00C3690F" w:rsidP="00236D00">
                          <w:r>
                            <w:t>- Erstellung der Views</w:t>
                          </w:r>
                        </w:p>
                        <w:p w:rsidR="00C3690F" w:rsidRDefault="00C3690F" w:rsidP="00236D00"/>
                        <w:p w:rsidR="00C3690F" w:rsidRDefault="00C3690F" w:rsidP="00236D00"/>
                        <w:p w:rsidR="00C3690F" w:rsidRDefault="00C3690F" w:rsidP="00236D00"/>
                        <w:p w:rsidR="00C3690F" w:rsidRDefault="00C3690F" w:rsidP="00236D00"/>
                      </w:txbxContent>
                    </v:textbox>
                  </v:rect>
                  <v:rect id="Rechteck 4" o:spid="_x0000_s1031" style="position:absolute;width:10764;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C3690F" w:rsidRDefault="00C3690F" w:rsidP="00236D00">
                          <w:pPr>
                            <w:jc w:val="center"/>
                          </w:pPr>
                          <w:r>
                            <w:t>Backend</w:t>
                          </w:r>
                        </w:p>
                      </w:txbxContent>
                    </v:textbox>
                  </v:rect>
                  <v:rect id="Rechteck 5" o:spid="_x0000_s1032" style="position:absolute;left:33392;top:3125;width:22166;height:11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C3690F" w:rsidRDefault="00C3690F" w:rsidP="00236D00">
                          <w:r>
                            <w:t xml:space="preserve">- Start und </w:t>
                          </w:r>
                          <w:proofErr w:type="spellStart"/>
                          <w:r>
                            <w:t>Stop</w:t>
                          </w:r>
                          <w:proofErr w:type="spellEnd"/>
                          <w:r>
                            <w:t xml:space="preserve"> des Backendprozess</w:t>
                          </w:r>
                        </w:p>
                        <w:p w:rsidR="00C3690F" w:rsidRDefault="00C3690F" w:rsidP="00236D00">
                          <w:r>
                            <w:t>- Integritätsprüfung</w:t>
                          </w:r>
                        </w:p>
                        <w:p w:rsidR="00C3690F" w:rsidRDefault="00C3690F" w:rsidP="00236D00">
                          <w:r>
                            <w:t>- Anzeige der Views</w:t>
                          </w:r>
                        </w:p>
                      </w:txbxContent>
                    </v:textbox>
                  </v:rect>
                  <v:rect id="Rechteck 10" o:spid="_x0000_s1033" style="position:absolute;left:33392;top:173;width:10764;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C3690F" w:rsidRDefault="00C3690F" w:rsidP="00236D00">
                          <w:pPr>
                            <w:jc w:val="center"/>
                          </w:pPr>
                          <w:r>
                            <w:t>Frontend</w:t>
                          </w:r>
                        </w:p>
                      </w:txbxContent>
                    </v:textbox>
                  </v:rect>
                </v:group>
                <v:shapetype id="_x0000_t32" coordsize="21600,21600" o:spt="32" o:oned="t" path="m,l21600,21600e" filled="f">
                  <v:path arrowok="t" fillok="f" o:connecttype="none"/>
                  <o:lock v:ext="edit" shapetype="t"/>
                </v:shapetype>
                <v:shape id="Gerade Verbindung mit Pfeil 11" o:spid="_x0000_s1034" type="#_x0000_t32" style="position:absolute;left:22397;top:8218;width:10764;height:1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Avr4AAADbAAAADwAAAGRycy9kb3ducmV2LnhtbERPy6rCMBDdX/AfwgjurqkuRKpRRFR0&#10;5wvdDs3YFJtJaWJt/95cuOBuDuc582VrS9FQ7QvHCkbDBARx5nTBuYLrZfs7BeEDssbSMSnoyMNy&#10;0fuZY6rdm0/UnEMuYgj7FBWYEKpUSp8ZsuiHriKO3MPVFkOEdS51je8Ybks5TpKJtFhwbDBY0dpQ&#10;9jy/rIJ1aU4NvbrVcXrt7OS+Gee3w06pQb9dzUAEasNX/O/e6zh/BH+/xAPk4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RQC+vgAAANsAAAAPAAAAAAAAAAAAAAAAAKEC&#10;AABkcnMvZG93bnJldi54bWxQSwUGAAAAAAQABAD5AAAAjAMAAAAA&#10;" strokecolor="#748fa7 [3044]">
                  <v:stroke dashstyle="dash" endarrow="block"/>
                </v:shape>
                <v:shape id="Textfeld 12" o:spid="_x0000_s1035" type="#_x0000_t202" style="position:absolute;left:24595;top:6133;width:7118;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xlMAA&#10;AADbAAAADwAAAGRycy9kb3ducmV2LnhtbERPS4vCMBC+C/sfwix401QPKl1TEWGhe5G1etjj0Ewf&#10;2ExKk9rqr98Igrf5+J6z3Y2mETfqXG1ZwWIegSDOra65VHA5f882IJxH1thYJgV3crBLPiZbjLUd&#10;+ES3zJcihLCLUUHlfRtL6fKKDLq5bYkDV9jOoA+wK6XucAjhppHLKFpJgzWHhgpbOlSUX7PeKNif&#10;f/pFcST9OOJv3vTZ3zodUqWmn+P+C4Sn0b/FL3eqw/wlPH8JB8jk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7xlMAAAADbAAAADwAAAAAAAAAAAAAAAACYAgAAZHJzL2Rvd25y&#10;ZXYueG1sUEsFBgAAAAAEAAQA9QAAAIUDAAAAAA==&#10;" filled="f" strokecolor="white [3212]" strokeweight=".5pt">
                  <v:textbox>
                    <w:txbxContent>
                      <w:p w:rsidR="00C3690F" w:rsidRDefault="00C3690F">
                        <w:r>
                          <w:t>&lt;&lt;</w:t>
                        </w:r>
                        <w:proofErr w:type="spellStart"/>
                        <w:r>
                          <w:t>uses</w:t>
                        </w:r>
                        <w:proofErr w:type="spellEnd"/>
                        <w:r>
                          <w:t>&gt;&gt;</w:t>
                        </w:r>
                      </w:p>
                    </w:txbxContent>
                  </v:textbox>
                </v:shape>
                <w10:wrap anchorx="margin"/>
              </v:group>
            </w:pict>
          </mc:Fallback>
        </mc:AlternateContent>
      </w:r>
    </w:p>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CB7EB8" w:rsidP="00217E06"/>
    <w:p w:rsidR="00CB7EB8" w:rsidRDefault="00171E27" w:rsidP="00217E06">
      <w:r>
        <w:rPr>
          <w:noProof/>
          <w:lang w:eastAsia="de-DE"/>
        </w:rPr>
        <mc:AlternateContent>
          <mc:Choice Requires="wps">
            <w:drawing>
              <wp:anchor distT="0" distB="0" distL="114300" distR="114300" simplePos="0" relativeHeight="251670528" behindDoc="0" locked="0" layoutInCell="1" allowOverlap="1" wp14:anchorId="2EE09941" wp14:editId="796422C9">
                <wp:simplePos x="0" y="0"/>
                <wp:positionH relativeFrom="margin">
                  <wp:align>left</wp:align>
                </wp:positionH>
                <wp:positionV relativeFrom="paragraph">
                  <wp:posOffset>254209</wp:posOffset>
                </wp:positionV>
                <wp:extent cx="2216150" cy="635"/>
                <wp:effectExtent l="0" t="0" r="0" b="5715"/>
                <wp:wrapNone/>
                <wp:docPr id="1" name="Textfeld 1"/>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a:effectLst/>
                      </wps:spPr>
                      <wps:txbx>
                        <w:txbxContent>
                          <w:p w:rsidR="00C3690F" w:rsidRPr="009E5510" w:rsidRDefault="00C3690F" w:rsidP="00CB7EB8">
                            <w:pPr>
                              <w:pStyle w:val="Beschriftung"/>
                              <w:rPr>
                                <w:noProof/>
                                <w:color w:val="595959" w:themeColor="text1" w:themeTint="A6"/>
                                <w:sz w:val="20"/>
                                <w:szCs w:val="20"/>
                              </w:rPr>
                            </w:pPr>
                            <w:r>
                              <w:t xml:space="preserve">Abbildung </w:t>
                            </w:r>
                            <w:fldSimple w:instr=" SEQ Abbildung \* ARABIC ">
                              <w:r>
                                <w:rPr>
                                  <w:noProof/>
                                </w:rPr>
                                <w:t>1</w:t>
                              </w:r>
                            </w:fldSimple>
                            <w:r>
                              <w:t xml:space="preserve"> Softwarestruktur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9941" id="Textfeld 1" o:spid="_x0000_s1036" type="#_x0000_t202" style="position:absolute;margin-left:0;margin-top:20pt;width:174.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" stroked="f">
                <v:textbox style="mso-fit-shape-to-text:t" inset="0,0,0,0">
                  <w:txbxContent>
                    <w:p w:rsidR="00C3690F" w:rsidRPr="009E5510" w:rsidRDefault="00C3690F" w:rsidP="00CB7EB8">
                      <w:pPr>
                        <w:pStyle w:val="Beschriftung"/>
                        <w:rPr>
                          <w:noProof/>
                          <w:color w:val="595959" w:themeColor="text1" w:themeTint="A6"/>
                          <w:sz w:val="20"/>
                          <w:szCs w:val="20"/>
                        </w:rPr>
                      </w:pPr>
                      <w:r>
                        <w:t xml:space="preserve">Abbildung </w:t>
                      </w:r>
                      <w:fldSimple w:instr=" SEQ Abbildung \* ARABIC ">
                        <w:r>
                          <w:rPr>
                            <w:noProof/>
                          </w:rPr>
                          <w:t>1</w:t>
                        </w:r>
                      </w:fldSimple>
                      <w:r>
                        <w:t xml:space="preserve"> Softwarestruktur</w:t>
                      </w:r>
                    </w:p>
                  </w:txbxContent>
                </v:textbox>
                <w10:wrap anchorx="margin"/>
              </v:shape>
            </w:pict>
          </mc:Fallback>
        </mc:AlternateContent>
      </w:r>
    </w:p>
    <w:p w:rsidR="00CB7EB8" w:rsidRDefault="00CB7EB8" w:rsidP="00217E06"/>
    <w:p w:rsidR="00CB7EB8" w:rsidRDefault="00CB7EB8" w:rsidP="00217E06">
      <w:r>
        <w:t>Verwendete Frameworks</w:t>
      </w:r>
    </w:p>
    <w:p w:rsidR="00CB7EB8" w:rsidRDefault="00CB7EB8" w:rsidP="00CB7EB8">
      <w:pPr>
        <w:pStyle w:val="Beschriftung"/>
        <w:keepNext/>
      </w:pPr>
      <w:r>
        <w:t xml:space="preserve">Tabelle </w:t>
      </w:r>
      <w:fldSimple w:instr=" SEQ Tabelle \* ARABIC ">
        <w:r w:rsidR="00BA7E48">
          <w:rPr>
            <w:noProof/>
          </w:rPr>
          <w:t>1</w:t>
        </w:r>
      </w:fldSimple>
      <w:r>
        <w:t xml:space="preserve"> </w:t>
      </w:r>
      <w:r w:rsidR="00A13D5A">
        <w:t>Relevante i</w:t>
      </w:r>
      <w:r>
        <w:t xml:space="preserve">n </w:t>
      </w:r>
      <w:proofErr w:type="spellStart"/>
      <w:r>
        <w:t>TruDi</w:t>
      </w:r>
      <w:proofErr w:type="spellEnd"/>
      <w:r>
        <w:t xml:space="preserve"> verwendete Frameworks</w:t>
      </w:r>
    </w:p>
    <w:tbl>
      <w:tblPr>
        <w:tblStyle w:val="Finanztabelle"/>
        <w:tblW w:w="0" w:type="auto"/>
        <w:tblLook w:val="04A0" w:firstRow="1" w:lastRow="0" w:firstColumn="1" w:lastColumn="0" w:noHBand="0" w:noVBand="1"/>
      </w:tblPr>
      <w:tblGrid>
        <w:gridCol w:w="2961"/>
        <w:gridCol w:w="2961"/>
        <w:gridCol w:w="2961"/>
      </w:tblGrid>
      <w:tr w:rsidR="00CB7EB8" w:rsidTr="00CB7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1" w:type="dxa"/>
          </w:tcPr>
          <w:p w:rsidR="00CB7EB8" w:rsidRDefault="00CB7EB8" w:rsidP="00217E06">
            <w:r>
              <w:t>Framework</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Version</w:t>
            </w:r>
          </w:p>
        </w:tc>
        <w:tc>
          <w:tcPr>
            <w:tcW w:w="2961" w:type="dxa"/>
          </w:tcPr>
          <w:p w:rsidR="00CB7EB8" w:rsidRDefault="00CB7EB8" w:rsidP="00217E06">
            <w:pPr>
              <w:cnfStyle w:val="100000000000" w:firstRow="1" w:lastRow="0" w:firstColumn="0" w:lastColumn="0" w:oddVBand="0" w:evenVBand="0" w:oddHBand="0" w:evenHBand="0" w:firstRowFirstColumn="0" w:firstRowLastColumn="0" w:lastRowFirstColumn="0" w:lastRowLastColumn="0"/>
            </w:pPr>
            <w:r>
              <w:t>Lizenz</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C3690F" w:rsidP="00217E06">
            <w:hyperlink r:id="rId12" w:history="1">
              <w:r w:rsidR="00CB7EB8" w:rsidRPr="00C26272">
                <w:rPr>
                  <w:rStyle w:val="Hyperlink"/>
                </w:rPr>
                <w:t>.NET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C3690F" w:rsidP="00217E06">
            <w:hyperlink r:id="rId13" w:history="1">
              <w:r w:rsidR="00CB7EB8" w:rsidRPr="00C26272">
                <w:rPr>
                  <w:rStyle w:val="Hyperlink"/>
                </w:rPr>
                <w:t>ASP.NET Core</w:t>
              </w:r>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2.0</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Apache 2.0</w:t>
            </w:r>
          </w:p>
        </w:tc>
      </w:tr>
      <w:tr w:rsidR="00C26272" w:rsidTr="00CB7EB8">
        <w:tc>
          <w:tcPr>
            <w:cnfStyle w:val="001000000000" w:firstRow="0" w:lastRow="0" w:firstColumn="1" w:lastColumn="0" w:oddVBand="0" w:evenVBand="0" w:oddHBand="0" w:evenHBand="0" w:firstRowFirstColumn="0" w:firstRowLastColumn="0" w:lastRowFirstColumn="0" w:lastRowLastColumn="0"/>
            <w:tcW w:w="2961" w:type="dxa"/>
          </w:tcPr>
          <w:p w:rsidR="00C26272" w:rsidRPr="00C26272" w:rsidRDefault="00C26272" w:rsidP="00217E06">
            <w:proofErr w:type="spellStart"/>
            <w:r w:rsidRPr="00C26272">
              <w:t>Serilog</w:t>
            </w:r>
            <w:proofErr w:type="spellEnd"/>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2.5</w:t>
            </w:r>
          </w:p>
        </w:tc>
        <w:tc>
          <w:tcPr>
            <w:tcW w:w="2961" w:type="dxa"/>
          </w:tcPr>
          <w:p w:rsidR="00C26272" w:rsidRDefault="00C26272" w:rsidP="00217E06">
            <w:pPr>
              <w:cnfStyle w:val="000000000000" w:firstRow="0" w:lastRow="0" w:firstColumn="0" w:lastColumn="0" w:oddVBand="0" w:evenVBand="0" w:oddHBand="0" w:evenHBand="0" w:firstRowFirstColumn="0" w:firstRowLastColumn="0" w:lastRowFirstColumn="0" w:lastRowLastColumn="0"/>
            </w:pPr>
            <w:r>
              <w:t>Apache 2.0</w:t>
            </w:r>
          </w:p>
        </w:tc>
      </w:tr>
      <w:tr w:rsidR="00CB7EB8" w:rsidTr="00CB7EB8">
        <w:tc>
          <w:tcPr>
            <w:cnfStyle w:val="001000000000" w:firstRow="0" w:lastRow="0" w:firstColumn="1" w:lastColumn="0" w:oddVBand="0" w:evenVBand="0" w:oddHBand="0" w:evenHBand="0" w:firstRowFirstColumn="0" w:firstRowLastColumn="0" w:lastRowFirstColumn="0" w:lastRowLastColumn="0"/>
            <w:tcW w:w="2961" w:type="dxa"/>
          </w:tcPr>
          <w:p w:rsidR="00CB7EB8" w:rsidRPr="00C26272" w:rsidRDefault="00C3690F" w:rsidP="00217E06">
            <w:hyperlink r:id="rId14" w:history="1">
              <w:proofErr w:type="spellStart"/>
              <w:r w:rsidR="00CB7EB8" w:rsidRPr="00C26272">
                <w:rPr>
                  <w:rStyle w:val="Hyperlink"/>
                </w:rPr>
                <w:t>Electron</w:t>
              </w:r>
              <w:proofErr w:type="spellEnd"/>
            </w:hyperlink>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1.7.</w:t>
            </w:r>
            <w:r w:rsidR="00285C8D">
              <w:t>8</w:t>
            </w:r>
          </w:p>
        </w:tc>
        <w:tc>
          <w:tcPr>
            <w:tcW w:w="2961" w:type="dxa"/>
          </w:tcPr>
          <w:p w:rsidR="00CB7EB8" w:rsidRDefault="00CB7EB8"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Node.js</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7.9.0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MIT</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proofErr w:type="spellStart"/>
            <w:r w:rsidRPr="00C26272">
              <w:t>Chromium</w:t>
            </w:r>
            <w:proofErr w:type="spellEnd"/>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pPr>
            <w:r w:rsidRPr="006F716F">
              <w:rPr>
                <w:bCs/>
              </w:rPr>
              <w:t>58.0.3029.110</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6F716F" w:rsidTr="00CB7EB8">
        <w:tc>
          <w:tcPr>
            <w:cnfStyle w:val="001000000000" w:firstRow="0" w:lastRow="0" w:firstColumn="1" w:lastColumn="0" w:oddVBand="0" w:evenVBand="0" w:oddHBand="0" w:evenHBand="0" w:firstRowFirstColumn="0" w:firstRowLastColumn="0" w:lastRowFirstColumn="0" w:lastRowLastColumn="0"/>
            <w:tcW w:w="2961" w:type="dxa"/>
          </w:tcPr>
          <w:p w:rsidR="006F716F" w:rsidRPr="00C26272" w:rsidRDefault="006F716F" w:rsidP="00217E06">
            <w:r w:rsidRPr="00C26272">
              <w:t>V8</w:t>
            </w:r>
          </w:p>
        </w:tc>
        <w:tc>
          <w:tcPr>
            <w:tcW w:w="2961" w:type="dxa"/>
          </w:tcPr>
          <w:p w:rsidR="006F716F" w:rsidRPr="006F716F" w:rsidRDefault="006F716F" w:rsidP="00217E06">
            <w:pPr>
              <w:cnfStyle w:val="000000000000" w:firstRow="0" w:lastRow="0" w:firstColumn="0" w:lastColumn="0" w:oddVBand="0" w:evenVBand="0" w:oddHBand="0" w:evenHBand="0" w:firstRowFirstColumn="0" w:firstRowLastColumn="0" w:lastRowFirstColumn="0" w:lastRowLastColumn="0"/>
              <w:rPr>
                <w:bCs/>
              </w:rPr>
            </w:pPr>
            <w:r w:rsidRPr="006F716F">
              <w:rPr>
                <w:bCs/>
              </w:rPr>
              <w:t>5.8.283.38</w:t>
            </w:r>
          </w:p>
        </w:tc>
        <w:tc>
          <w:tcPr>
            <w:tcW w:w="2961" w:type="dxa"/>
          </w:tcPr>
          <w:p w:rsidR="006F716F" w:rsidRDefault="006F716F" w:rsidP="00217E06">
            <w:pPr>
              <w:cnfStyle w:val="000000000000" w:firstRow="0" w:lastRow="0" w:firstColumn="0" w:lastColumn="0" w:oddVBand="0" w:evenVBand="0" w:oddHBand="0" w:evenHBand="0" w:firstRowFirstColumn="0" w:firstRowLastColumn="0" w:lastRowFirstColumn="0" w:lastRowLastColumn="0"/>
            </w:pPr>
            <w:r>
              <w:t>BSD</w:t>
            </w:r>
          </w:p>
        </w:tc>
      </w:tr>
      <w:tr w:rsidR="00301A65" w:rsidTr="00CB7EB8">
        <w:tc>
          <w:tcPr>
            <w:cnfStyle w:val="001000000000" w:firstRow="0" w:lastRow="0" w:firstColumn="1" w:lastColumn="0" w:oddVBand="0" w:evenVBand="0" w:oddHBand="0" w:evenHBand="0" w:firstRowFirstColumn="0" w:firstRowLastColumn="0" w:lastRowFirstColumn="0" w:lastRowLastColumn="0"/>
            <w:tcW w:w="2961" w:type="dxa"/>
          </w:tcPr>
          <w:p w:rsidR="00301A65" w:rsidRPr="00C26272" w:rsidRDefault="00301A65" w:rsidP="00217E06">
            <w:r w:rsidRPr="00C26272">
              <w:t>Bootstrap</w:t>
            </w:r>
          </w:p>
        </w:tc>
        <w:tc>
          <w:tcPr>
            <w:tcW w:w="2961" w:type="dxa"/>
          </w:tcPr>
          <w:p w:rsidR="00301A65" w:rsidRPr="006F716F" w:rsidRDefault="00A13D5A" w:rsidP="00217E06">
            <w:pPr>
              <w:cnfStyle w:val="000000000000" w:firstRow="0" w:lastRow="0" w:firstColumn="0" w:lastColumn="0" w:oddVBand="0" w:evenVBand="0" w:oddHBand="0" w:evenHBand="0" w:firstRowFirstColumn="0" w:firstRowLastColumn="0" w:lastRowFirstColumn="0" w:lastRowLastColumn="0"/>
              <w:rPr>
                <w:bCs/>
              </w:rPr>
            </w:pPr>
            <w:r>
              <w:rPr>
                <w:bCs/>
              </w:rPr>
              <w:t>3.3.7</w:t>
            </w:r>
          </w:p>
        </w:tc>
        <w:tc>
          <w:tcPr>
            <w:tcW w:w="2961" w:type="dxa"/>
          </w:tcPr>
          <w:p w:rsidR="00301A65" w:rsidRDefault="00A13D5A" w:rsidP="00217E06">
            <w:pPr>
              <w:cnfStyle w:val="000000000000" w:firstRow="0" w:lastRow="0" w:firstColumn="0" w:lastColumn="0" w:oddVBand="0" w:evenVBand="0" w:oddHBand="0" w:evenHBand="0" w:firstRowFirstColumn="0" w:firstRowLastColumn="0" w:lastRowFirstColumn="0" w:lastRowLastColumn="0"/>
            </w:pPr>
            <w:r>
              <w:t>MIT</w:t>
            </w:r>
          </w:p>
        </w:tc>
      </w:tr>
    </w:tbl>
    <w:p w:rsidR="00CB7EB8" w:rsidRDefault="00CB7EB8" w:rsidP="00217E06"/>
    <w:p w:rsidR="00171E27" w:rsidRDefault="00171E27" w:rsidP="001D24A1">
      <w:pPr>
        <w:pStyle w:val="berschrift1"/>
      </w:pPr>
      <w:bookmarkStart w:id="11" w:name="_Toc495435548"/>
      <w:r>
        <w:lastRenderedPageBreak/>
        <w:t>Frontend</w:t>
      </w:r>
      <w:bookmarkEnd w:id="11"/>
    </w:p>
    <w:p w:rsidR="00301A65" w:rsidRPr="00301A65" w:rsidRDefault="00301A65" w:rsidP="001D24A1">
      <w:pPr>
        <w:pStyle w:val="berschrift2"/>
      </w:pPr>
      <w:bookmarkStart w:id="12" w:name="_Toc495435549"/>
      <w:r>
        <w:t>Starten und Beenden der Anwendung</w:t>
      </w:r>
      <w:bookmarkEnd w:id="12"/>
    </w:p>
    <w:p w:rsidR="00696882" w:rsidRDefault="00005C49" w:rsidP="00020B15">
      <w:pPr>
        <w:keepNext/>
      </w:pPr>
      <w:r w:rsidRPr="00005C49">
        <w:rPr>
          <w:noProof/>
          <w:lang w:eastAsia="de-DE"/>
        </w:rPr>
        <w:drawing>
          <wp:inline distT="0" distB="0" distL="0" distR="0" wp14:anchorId="1F1F0059" wp14:editId="54F2DEFC">
            <wp:extent cx="5640705" cy="442849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4428490"/>
                    </a:xfrm>
                    <a:prstGeom prst="rect">
                      <a:avLst/>
                    </a:prstGeom>
                  </pic:spPr>
                </pic:pic>
              </a:graphicData>
            </a:graphic>
          </wp:inline>
        </w:drawing>
      </w:r>
    </w:p>
    <w:p w:rsidR="00AC7E6B" w:rsidRPr="00AC7E6B" w:rsidRDefault="00020B15" w:rsidP="00020B15">
      <w:pPr>
        <w:pStyle w:val="Beschriftung"/>
      </w:pPr>
      <w:r>
        <w:t xml:space="preserve">Abbildung </w:t>
      </w:r>
      <w:fldSimple w:instr=" SEQ Abbildung \* ARABIC ">
        <w:r w:rsidR="00144944">
          <w:rPr>
            <w:noProof/>
          </w:rPr>
          <w:t>2</w:t>
        </w:r>
      </w:fldSimple>
      <w:r>
        <w:t xml:space="preserve"> Lebenszyklus Frontend</w:t>
      </w:r>
      <w:r w:rsidR="00A34191">
        <w:t xml:space="preserve"> </w:t>
      </w:r>
    </w:p>
    <w:p w:rsidR="00EC5BB7" w:rsidRDefault="00EC5BB7" w:rsidP="001D24A1">
      <w:pPr>
        <w:pStyle w:val="berschrift3"/>
      </w:pPr>
      <w:bookmarkStart w:id="13" w:name="_Ref493159432"/>
      <w:bookmarkStart w:id="14" w:name="_Toc495435550"/>
      <w:r w:rsidRPr="00EC5BB7">
        <w:t>Implementierung</w:t>
      </w:r>
      <w:r>
        <w:t xml:space="preserve"> Integritätscheck</w:t>
      </w:r>
      <w:bookmarkEnd w:id="13"/>
      <w:bookmarkEnd w:id="14"/>
    </w:p>
    <w:p w:rsidR="002E7F8F" w:rsidRDefault="002E7F8F" w:rsidP="006F716F">
      <w:r>
        <w:t>Im Zuge der Erstellung einer Softwareversion</w:t>
      </w:r>
      <w:r w:rsidR="00634EF5">
        <w:rPr>
          <w:rStyle w:val="Funotenzeichen"/>
        </w:rPr>
        <w:footnoteReference w:id="1"/>
      </w:r>
      <w:r>
        <w:t xml:space="preserve"> wird für jede Datei des </w:t>
      </w:r>
      <w:proofErr w:type="spellStart"/>
      <w:r>
        <w:t>Backends</w:t>
      </w:r>
      <w:proofErr w:type="spellEnd"/>
      <w:r>
        <w:t xml:space="preserve"> ein RIPEMD-160 Hashwert berechnet. Der Hashwert wird zusammen mit dem relativen Pfad der Datei als 2-dimensionales Array in einer JSON-Datei abgespeichert. Diese Datei wird in das Frontend als Ressource </w:t>
      </w:r>
      <w:r w:rsidR="00696882">
        <w:t>in der</w:t>
      </w:r>
      <w:r w:rsidR="003E03FE">
        <w:t xml:space="preserve"> Archiv</w:t>
      </w:r>
      <w:r w:rsidR="00696882">
        <w:t>datei</w:t>
      </w:r>
      <w:r w:rsidR="003E03FE">
        <w:t xml:space="preserve"> </w:t>
      </w:r>
      <w:proofErr w:type="spellStart"/>
      <w:r w:rsidR="003E03FE">
        <w:t>app.asar</w:t>
      </w:r>
      <w:proofErr w:type="spellEnd"/>
      <w:r w:rsidR="003E03FE">
        <w:t xml:space="preserve"> </w:t>
      </w:r>
      <w:r>
        <w:t xml:space="preserve">hinterlegt. </w:t>
      </w:r>
      <w:r w:rsidR="00F8479B">
        <w:t>Das Frontend berechnet</w:t>
      </w:r>
      <w:r w:rsidR="00EC5BB7">
        <w:t xml:space="preserve"> </w:t>
      </w:r>
      <w:r>
        <w:t>beim Start</w:t>
      </w:r>
      <w:r w:rsidR="00A34191">
        <w:t xml:space="preserve"> in dessen </w:t>
      </w:r>
      <w:hyperlink r:id="rId16" w:history="1">
        <w:r w:rsidR="00A34191" w:rsidRPr="00A34191">
          <w:rPr>
            <w:rStyle w:val="Hyperlink"/>
            <w:i/>
          </w:rPr>
          <w:t>main-Routine</w:t>
        </w:r>
      </w:hyperlink>
      <w:r>
        <w:t xml:space="preserve"> die </w:t>
      </w:r>
      <w:r w:rsidR="00EC5BB7">
        <w:t xml:space="preserve">Hashwerte über jede Datei des </w:t>
      </w:r>
      <w:proofErr w:type="spellStart"/>
      <w:r w:rsidR="00EC5BB7">
        <w:t>Backends</w:t>
      </w:r>
      <w:proofErr w:type="spellEnd"/>
      <w:r>
        <w:t xml:space="preserve"> und vergleicht </w:t>
      </w:r>
      <w:r w:rsidR="00601B00">
        <w:t xml:space="preserve">anhand </w:t>
      </w:r>
      <w:r w:rsidR="00005C49">
        <w:t>der</w:t>
      </w:r>
      <w:r w:rsidR="00601B00">
        <w:t xml:space="preserve"> Liste </w:t>
      </w:r>
      <w:r>
        <w:t xml:space="preserve">den berechneten Wert mit dem hinterlegten. Falls eine Datei fehlt oder ein Hashwert nicht übereinstimmt wird eine Fehlermeldung ausgegeben und die weitere Ausführung des Programms </w:t>
      </w:r>
      <w:r w:rsidR="002342CD">
        <w:t>unterbunden</w:t>
      </w:r>
      <w:r>
        <w:t xml:space="preserve">. </w:t>
      </w:r>
    </w:p>
    <w:p w:rsidR="00D57C0F" w:rsidRDefault="003C7DC9" w:rsidP="006F716F">
      <w:r>
        <w:lastRenderedPageBreak/>
        <w:t>Die</w:t>
      </w:r>
      <w:r w:rsidR="00D57C0F">
        <w:t xml:space="preserve"> HAN- und TAF-Adapter </w:t>
      </w:r>
      <w:r>
        <w:t>werden bei der Berechnung der Hashwerte ebenfalls berücksichtigt.</w:t>
      </w:r>
    </w:p>
    <w:p w:rsidR="002E7F8F" w:rsidRPr="00D57C0F" w:rsidRDefault="002E7F8F" w:rsidP="001D24A1">
      <w:pPr>
        <w:pStyle w:val="berschrift3"/>
        <w:rPr>
          <w:lang w:val="en-US"/>
        </w:rPr>
      </w:pPr>
      <w:bookmarkStart w:id="15" w:name="_Toc495435551"/>
      <w:r w:rsidRPr="00D57C0F">
        <w:rPr>
          <w:lang w:val="en-US"/>
        </w:rPr>
        <w:t xml:space="preserve">Start </w:t>
      </w:r>
      <w:proofErr w:type="spellStart"/>
      <w:r w:rsidR="00A526E3" w:rsidRPr="00D57C0F">
        <w:rPr>
          <w:lang w:val="en-US"/>
        </w:rPr>
        <w:t>und</w:t>
      </w:r>
      <w:proofErr w:type="spellEnd"/>
      <w:r w:rsidR="00A526E3" w:rsidRPr="00D57C0F">
        <w:rPr>
          <w:lang w:val="en-US"/>
        </w:rPr>
        <w:t xml:space="preserve"> Stop </w:t>
      </w:r>
      <w:r w:rsidRPr="00D57C0F">
        <w:rPr>
          <w:lang w:val="en-US"/>
        </w:rPr>
        <w:t xml:space="preserve">des </w:t>
      </w:r>
      <w:proofErr w:type="spellStart"/>
      <w:r w:rsidRPr="00D57C0F">
        <w:rPr>
          <w:lang w:val="en-US"/>
        </w:rPr>
        <w:t>Backends</w:t>
      </w:r>
      <w:bookmarkEnd w:id="15"/>
      <w:proofErr w:type="spellEnd"/>
    </w:p>
    <w:p w:rsidR="00CA39D5" w:rsidRDefault="002E7F8F" w:rsidP="006F716F">
      <w:r>
        <w:t xml:space="preserve">Wenn der Integritätscheck abgeschlossen ist, </w:t>
      </w:r>
      <w:r w:rsidR="00020B15">
        <w:t>wird das Backend als Child-</w:t>
      </w:r>
      <w:proofErr w:type="spellStart"/>
      <w:r w:rsidR="00020B15">
        <w:t>Process</w:t>
      </w:r>
      <w:proofErr w:type="spellEnd"/>
      <w:r w:rsidR="00020B15">
        <w:t xml:space="preserve"> </w:t>
      </w:r>
      <w:r>
        <w:t xml:space="preserve">des </w:t>
      </w:r>
      <w:proofErr w:type="spellStart"/>
      <w:r>
        <w:t>Frontends</w:t>
      </w:r>
      <w:proofErr w:type="spellEnd"/>
      <w:r>
        <w:t xml:space="preserve"> </w:t>
      </w:r>
      <w:r w:rsidR="00020B15">
        <w:t>gestartet</w:t>
      </w:r>
      <w:r>
        <w:t xml:space="preserve">. </w:t>
      </w:r>
    </w:p>
    <w:p w:rsidR="00A526E3" w:rsidRDefault="002E7F8F" w:rsidP="006F716F">
      <w:r>
        <w:t xml:space="preserve">Das Backend versucht für </w:t>
      </w:r>
      <w:proofErr w:type="spellStart"/>
      <w:r>
        <w:t>localhost</w:t>
      </w:r>
      <w:proofErr w:type="spellEnd"/>
      <w:r>
        <w:t xml:space="preserve"> einen freien Port</w:t>
      </w:r>
      <w:r w:rsidR="00020B15">
        <w:t xml:space="preserve"> </w:t>
      </w:r>
      <w:r>
        <w:t xml:space="preserve">zu finden und gibt diesen über STDOUT an den aufrufenden Prozess zurück. In der </w:t>
      </w:r>
      <w:proofErr w:type="spellStart"/>
      <w:r>
        <w:t>main</w:t>
      </w:r>
      <w:proofErr w:type="spellEnd"/>
      <w:r>
        <w:t xml:space="preserve">()-Funktion des </w:t>
      </w:r>
      <w:proofErr w:type="spellStart"/>
      <w:r>
        <w:t>Frontends</w:t>
      </w:r>
      <w:proofErr w:type="spellEnd"/>
      <w:r>
        <w:t xml:space="preserve"> wird die </w:t>
      </w:r>
      <w:r w:rsidR="00A526E3">
        <w:t xml:space="preserve">Portnummer über die </w:t>
      </w:r>
      <w:r>
        <w:t xml:space="preserve">Ausgabemeldung des </w:t>
      </w:r>
      <w:proofErr w:type="spellStart"/>
      <w:r>
        <w:t>Backends</w:t>
      </w:r>
      <w:proofErr w:type="spellEnd"/>
      <w:r>
        <w:t xml:space="preserve"> eingelesen und </w:t>
      </w:r>
      <w:r w:rsidR="00A526E3">
        <w:t xml:space="preserve">anschließend </w:t>
      </w:r>
      <w:r>
        <w:t>d</w:t>
      </w:r>
      <w:r w:rsidR="00301A65">
        <w:t xml:space="preserve">ie </w:t>
      </w:r>
      <w:r w:rsidR="00005C49">
        <w:t>Startseite</w:t>
      </w:r>
      <w:r w:rsidR="00301A65">
        <w:t xml:space="preserve"> der Backend-Webapplikation </w:t>
      </w:r>
      <w:r w:rsidR="00020B15">
        <w:t xml:space="preserve">aufgerufen. </w:t>
      </w:r>
      <w:r w:rsidR="00CA39D5">
        <w:t xml:space="preserve">Dieses Verfahren soll sicherstellen, dass der Port unter dem das Backend erreichbar ist, nur dem Frontend bekannt ist. </w:t>
      </w:r>
    </w:p>
    <w:p w:rsidR="00005C49" w:rsidRDefault="00CA39D5" w:rsidP="006F716F">
      <w:r>
        <w:t xml:space="preserve">Zusätzlich kommt </w:t>
      </w:r>
      <w:r w:rsidR="00005C49">
        <w:t xml:space="preserve">zwischen Frontend und Backend kommt HTTPS zum Einsatz. Das Serverzertifikat des </w:t>
      </w:r>
      <w:proofErr w:type="spellStart"/>
      <w:r w:rsidR="00005C49">
        <w:t>Backends</w:t>
      </w:r>
      <w:proofErr w:type="spellEnd"/>
      <w:r w:rsidR="00005C49">
        <w:t xml:space="preserve"> wird dynamisch zur Laufzeit erzeugt. Als Common Name wird dabei der RIPEMD-160 Hashwert der Backend-</w:t>
      </w:r>
      <w:proofErr w:type="spellStart"/>
      <w:r w:rsidR="00005C49">
        <w:t>Assembly</w:t>
      </w:r>
      <w:proofErr w:type="spellEnd"/>
      <w:r w:rsidR="00005C49">
        <w:t xml:space="preserve"> eingetragen. Als Input für die Hashwertberechnung gehen alle Bytes derjenigen </w:t>
      </w:r>
      <w:proofErr w:type="spellStart"/>
      <w:r w:rsidR="00005C49">
        <w:t>Assembly</w:t>
      </w:r>
      <w:proofErr w:type="spellEnd"/>
      <w:r w:rsidR="00005C49">
        <w:t xml:space="preserve"> ein, welche die Klasse </w:t>
      </w:r>
      <w:proofErr w:type="spellStart"/>
      <w:r w:rsidR="00005C49" w:rsidRPr="00DD18B1">
        <w:rPr>
          <w:i/>
        </w:rPr>
        <w:t>Program</w:t>
      </w:r>
      <w:proofErr w:type="spellEnd"/>
      <w:r w:rsidR="00005C49">
        <w:t xml:space="preserve"> enthält. Das Frontend prüft beim Verbindungsaufbau das übermittelte Zertifikat und vergleicht den darin enthaltenen Common Name mit dem hinterlegten Erwartungswert.</w:t>
      </w:r>
    </w:p>
    <w:p w:rsidR="00AC7E6B" w:rsidRDefault="00A526E3" w:rsidP="006F716F">
      <w:r>
        <w:t>Es ist ein Eventhandler eingerichtet um sicherzustellen, dass b</w:t>
      </w:r>
      <w:r w:rsidR="00020B15">
        <w:t xml:space="preserve">eim Beenden der </w:t>
      </w:r>
      <w:proofErr w:type="spellStart"/>
      <w:r w:rsidR="00020B15">
        <w:t>Electron</w:t>
      </w:r>
      <w:proofErr w:type="spellEnd"/>
      <w:r w:rsidR="00020B15">
        <w:t xml:space="preserve">-Applikation </w:t>
      </w:r>
      <w:r w:rsidR="00005C49">
        <w:t xml:space="preserve">gleichzeitig </w:t>
      </w:r>
      <w:r>
        <w:t xml:space="preserve">auch der </w:t>
      </w:r>
      <w:r w:rsidR="00020B15">
        <w:t>Backend-Prozess beendet</w:t>
      </w:r>
      <w:r>
        <w:t xml:space="preserve"> wird</w:t>
      </w:r>
      <w:r w:rsidR="00020B15">
        <w:t xml:space="preserve">. </w:t>
      </w:r>
    </w:p>
    <w:p w:rsidR="00005C49" w:rsidRPr="002342CD" w:rsidRDefault="00005C49" w:rsidP="001D24A1">
      <w:pPr>
        <w:pStyle w:val="berschrift3"/>
      </w:pPr>
      <w:bookmarkStart w:id="16" w:name="_Ref493159554"/>
      <w:bookmarkStart w:id="17" w:name="_Toc495435552"/>
      <w:r w:rsidRPr="002342CD">
        <w:t>Identität der Software</w:t>
      </w:r>
      <w:bookmarkEnd w:id="16"/>
      <w:bookmarkEnd w:id="17"/>
    </w:p>
    <w:p w:rsidR="00005C49" w:rsidRDefault="00005C49" w:rsidP="00005C49">
      <w:r>
        <w:t xml:space="preserve">Im Dialog „Über </w:t>
      </w:r>
      <w:proofErr w:type="spellStart"/>
      <w:r>
        <w:t>TRuDI</w:t>
      </w:r>
      <w:proofErr w:type="spellEnd"/>
      <w:r>
        <w:t>“ der Anwendung wird ein RIPEMD-160 Hashwert über die folgenden Frontend-Files des Installationsordners gebildet:</w:t>
      </w:r>
    </w:p>
    <w:p w:rsidR="00005C49" w:rsidRPr="00C3690F" w:rsidRDefault="00005C49" w:rsidP="00005C49">
      <w:pPr>
        <w:ind w:firstLine="720"/>
        <w:rPr>
          <w:lang w:val="en-GB"/>
          <w:rPrChange w:id="18" w:author="Christian Schröder" w:date="2017-11-15T13:45:00Z">
            <w:rPr/>
          </w:rPrChange>
        </w:rPr>
      </w:pPr>
      <w:r w:rsidRPr="00C3690F">
        <w:rPr>
          <w:lang w:val="en-GB"/>
          <w:rPrChange w:id="19" w:author="Christian Schröder" w:date="2017-11-15T13:45:00Z">
            <w:rPr/>
          </w:rPrChange>
        </w:rPr>
        <w:t>- TRuDI.exe</w:t>
      </w:r>
    </w:p>
    <w:p w:rsidR="00005C49" w:rsidRPr="00C3690F" w:rsidRDefault="00005C49" w:rsidP="00005C49">
      <w:pPr>
        <w:ind w:firstLine="720"/>
        <w:rPr>
          <w:lang w:val="en-GB"/>
          <w:rPrChange w:id="20" w:author="Christian Schröder" w:date="2017-11-15T13:45:00Z">
            <w:rPr/>
          </w:rPrChange>
        </w:rPr>
      </w:pPr>
      <w:r w:rsidRPr="00C3690F">
        <w:rPr>
          <w:lang w:val="en-GB"/>
          <w:rPrChange w:id="21" w:author="Christian Schröder" w:date="2017-11-15T13:45:00Z">
            <w:rPr/>
          </w:rPrChange>
        </w:rPr>
        <w:t xml:space="preserve">- </w:t>
      </w:r>
      <w:proofErr w:type="spellStart"/>
      <w:r w:rsidRPr="00C3690F">
        <w:rPr>
          <w:lang w:val="en-GB"/>
          <w:rPrChange w:id="22" w:author="Christian Schröder" w:date="2017-11-15T13:45:00Z">
            <w:rPr/>
          </w:rPrChange>
        </w:rPr>
        <w:t>app.asar</w:t>
      </w:r>
      <w:proofErr w:type="spellEnd"/>
    </w:p>
    <w:p w:rsidR="00005C49" w:rsidRPr="00C3690F" w:rsidRDefault="00005C49" w:rsidP="00005C49">
      <w:pPr>
        <w:ind w:firstLine="720"/>
        <w:rPr>
          <w:lang w:val="en-GB"/>
          <w:rPrChange w:id="23" w:author="Christian Schröder" w:date="2017-11-15T13:45:00Z">
            <w:rPr/>
          </w:rPrChange>
        </w:rPr>
      </w:pPr>
      <w:r w:rsidRPr="00C3690F">
        <w:rPr>
          <w:lang w:val="en-GB"/>
          <w:rPrChange w:id="24" w:author="Christian Schröder" w:date="2017-11-15T13:45:00Z">
            <w:rPr/>
          </w:rPrChange>
        </w:rPr>
        <w:t xml:space="preserve">- </w:t>
      </w:r>
      <w:proofErr w:type="spellStart"/>
      <w:r w:rsidRPr="00C3690F">
        <w:rPr>
          <w:lang w:val="en-GB"/>
          <w:rPrChange w:id="25" w:author="Christian Schröder" w:date="2017-11-15T13:45:00Z">
            <w:rPr/>
          </w:rPrChange>
        </w:rPr>
        <w:t>electron.asar</w:t>
      </w:r>
      <w:proofErr w:type="spellEnd"/>
    </w:p>
    <w:p w:rsidR="009B412D" w:rsidRDefault="00005C49" w:rsidP="006F716F">
      <w:r>
        <w:t>Dieser Hashwert zeigt die Identität der Software und kann mit einem veröffentlichten Stand verglichen werden.</w:t>
      </w:r>
    </w:p>
    <w:p w:rsidR="004F0699" w:rsidRDefault="004F0699" w:rsidP="004F0699">
      <w:pPr>
        <w:pStyle w:val="berschrift1"/>
      </w:pPr>
      <w:bookmarkStart w:id="26" w:name="_Ref493150984"/>
      <w:bookmarkStart w:id="27" w:name="_Toc495435553"/>
      <w:r>
        <w:lastRenderedPageBreak/>
        <w:t>Benutzeroberfläche</w:t>
      </w:r>
      <w:bookmarkEnd w:id="26"/>
      <w:bookmarkEnd w:id="27"/>
    </w:p>
    <w:p w:rsidR="00301A65" w:rsidRDefault="00301A65" w:rsidP="004F0699">
      <w:pPr>
        <w:pStyle w:val="berschrift2"/>
      </w:pPr>
      <w:bookmarkStart w:id="28" w:name="_Toc495435554"/>
      <w:r>
        <w:t xml:space="preserve">Übersicht der </w:t>
      </w:r>
      <w:r w:rsidR="004F0699">
        <w:t>Ansichten</w:t>
      </w:r>
      <w:bookmarkEnd w:id="28"/>
    </w:p>
    <w:p w:rsidR="00F65D30" w:rsidRDefault="0077193C" w:rsidP="00F65D30">
      <w:pPr>
        <w:keepNext/>
      </w:pPr>
      <w:r>
        <w:rPr>
          <w:noProof/>
          <w:lang w:eastAsia="de-DE"/>
        </w:rPr>
        <w:drawing>
          <wp:inline distT="0" distB="0" distL="0" distR="0">
            <wp:extent cx="5486400" cy="3200400"/>
            <wp:effectExtent l="0" t="0" r="19050" b="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01A65" w:rsidRPr="00301A65" w:rsidRDefault="00F65D30" w:rsidP="00F65D30">
      <w:pPr>
        <w:pStyle w:val="Beschriftung"/>
      </w:pPr>
      <w:r>
        <w:t xml:space="preserve">Abbildung </w:t>
      </w:r>
      <w:fldSimple w:instr=" SEQ Abbildung \* ARABIC ">
        <w:r w:rsidR="00144944">
          <w:rPr>
            <w:noProof/>
          </w:rPr>
          <w:t>3</w:t>
        </w:r>
      </w:fldSimple>
      <w:r>
        <w:t xml:space="preserve"> Hierarchie der Anwendungsdialoge</w:t>
      </w:r>
    </w:p>
    <w:p w:rsidR="00301A65" w:rsidRDefault="00F77904" w:rsidP="004F0699">
      <w:pPr>
        <w:pStyle w:val="berschrift2"/>
      </w:pPr>
      <w:bookmarkStart w:id="29" w:name="_Toc495435555"/>
      <w:r>
        <w:t>Beschreibung der Ansichten</w:t>
      </w:r>
      <w:bookmarkEnd w:id="29"/>
    </w:p>
    <w:p w:rsidR="00FB1964" w:rsidRPr="00FB1964" w:rsidRDefault="00F77904" w:rsidP="00FB1964">
      <w:r>
        <w:t xml:space="preserve">Die Ansichten der Anwendung sind im </w:t>
      </w:r>
      <w:hyperlink r:id="rId22" w:history="1">
        <w:r w:rsidRPr="00F77904">
          <w:rPr>
            <w:rStyle w:val="Hyperlink"/>
          </w:rPr>
          <w:t xml:space="preserve">Handbuch zu </w:t>
        </w:r>
        <w:proofErr w:type="spellStart"/>
        <w:r w:rsidRPr="00F77904">
          <w:rPr>
            <w:rStyle w:val="Hyperlink"/>
          </w:rPr>
          <w:t>TRuDI</w:t>
        </w:r>
        <w:proofErr w:type="spellEnd"/>
        <w:r w:rsidRPr="00F77904">
          <w:rPr>
            <w:rStyle w:val="Hyperlink"/>
          </w:rPr>
          <w:t xml:space="preserve"> 1.0</w:t>
        </w:r>
      </w:hyperlink>
      <w:r>
        <w:t xml:space="preserve"> aufgeführt.</w:t>
      </w:r>
    </w:p>
    <w:p w:rsidR="00171E27" w:rsidRDefault="00171E27" w:rsidP="00171E27">
      <w:pPr>
        <w:pStyle w:val="berschrift2"/>
      </w:pPr>
      <w:bookmarkStart w:id="30" w:name="_Toc495435556"/>
      <w:r>
        <w:lastRenderedPageBreak/>
        <w:t>Backend</w:t>
      </w:r>
      <w:bookmarkEnd w:id="30"/>
    </w:p>
    <w:p w:rsidR="007722E4" w:rsidRPr="007722E4" w:rsidRDefault="007722E4" w:rsidP="007722E4">
      <w:pPr>
        <w:pStyle w:val="berschrift3"/>
      </w:pPr>
      <w:bookmarkStart w:id="31" w:name="_Toc495435557"/>
      <w:r>
        <w:t xml:space="preserve">Übersicht der Komponenten des </w:t>
      </w:r>
      <w:proofErr w:type="spellStart"/>
      <w:r>
        <w:t>Backends</w:t>
      </w:r>
      <w:bookmarkEnd w:id="31"/>
      <w:proofErr w:type="spellEnd"/>
    </w:p>
    <w:p w:rsidR="00AE6A63" w:rsidRDefault="00144944" w:rsidP="00AE6A63">
      <w:pPr>
        <w:keepNext/>
      </w:pPr>
      <w:r w:rsidRPr="00144944">
        <w:rPr>
          <w:noProof/>
          <w:lang w:eastAsia="de-DE"/>
        </w:rPr>
        <w:drawing>
          <wp:inline distT="0" distB="0" distL="0" distR="0">
            <wp:extent cx="5640705" cy="5040172"/>
            <wp:effectExtent l="0" t="0" r="0" b="8255"/>
            <wp:docPr id="19" name="Grafik 19" descr="C:\Users\cwschroeder\Downloads\TruDi pack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wschroeder\Downloads\TruDi packages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0705" cy="5040172"/>
                    </a:xfrm>
                    <a:prstGeom prst="rect">
                      <a:avLst/>
                    </a:prstGeom>
                    <a:noFill/>
                    <a:ln>
                      <a:noFill/>
                    </a:ln>
                  </pic:spPr>
                </pic:pic>
              </a:graphicData>
            </a:graphic>
          </wp:inline>
        </w:drawing>
      </w:r>
    </w:p>
    <w:p w:rsidR="00164CEC" w:rsidRDefault="00AE6A63" w:rsidP="00AE6A63">
      <w:pPr>
        <w:pStyle w:val="Beschriftung"/>
      </w:pPr>
      <w:r>
        <w:t xml:space="preserve">Abbildung </w:t>
      </w:r>
      <w:fldSimple w:instr=" SEQ Abbildung \* ARABIC ">
        <w:r w:rsidR="00144944">
          <w:rPr>
            <w:noProof/>
          </w:rPr>
          <w:t>4</w:t>
        </w:r>
      </w:fldSimple>
      <w:r>
        <w:t xml:space="preserve"> Pakete des </w:t>
      </w:r>
      <w:proofErr w:type="spellStart"/>
      <w:r>
        <w:t>TRuDI</w:t>
      </w:r>
      <w:proofErr w:type="spellEnd"/>
      <w:r>
        <w:t xml:space="preserve"> </w:t>
      </w:r>
      <w:proofErr w:type="spellStart"/>
      <w:r>
        <w:t>Backends</w:t>
      </w:r>
      <w:proofErr w:type="spellEnd"/>
    </w:p>
    <w:p w:rsidR="00AE6A63" w:rsidRDefault="00C26272" w:rsidP="00171E27">
      <w:r>
        <w:t xml:space="preserve">Das Backend ist eine ASP.NET Core 2.0 Konsolenanwendung. </w:t>
      </w:r>
      <w:r w:rsidR="00AE6A63">
        <w:t xml:space="preserve">Aus dem Anwendungsframework werden folgende Dienste verwendet: </w:t>
      </w:r>
      <w:proofErr w:type="spellStart"/>
      <w:r w:rsidR="00F36616" w:rsidRPr="00C65B12">
        <w:rPr>
          <w:i/>
        </w:rPr>
        <w:t>MvcCore</w:t>
      </w:r>
      <w:proofErr w:type="spellEnd"/>
      <w:r w:rsidR="00F36616">
        <w:t xml:space="preserve">, </w:t>
      </w:r>
      <w:r w:rsidR="00AE6A63" w:rsidRPr="00C65B12">
        <w:rPr>
          <w:i/>
        </w:rPr>
        <w:t>Views</w:t>
      </w:r>
      <w:r w:rsidR="00AE6A63">
        <w:t xml:space="preserve">, </w:t>
      </w:r>
      <w:proofErr w:type="spellStart"/>
      <w:r w:rsidR="00AE6A63" w:rsidRPr="00C65B12">
        <w:rPr>
          <w:i/>
        </w:rPr>
        <w:t>RazorViewEngine</w:t>
      </w:r>
      <w:proofErr w:type="spellEnd"/>
      <w:r w:rsidR="00AE6A63">
        <w:t xml:space="preserve"> und </w:t>
      </w:r>
      <w:proofErr w:type="spellStart"/>
      <w:r w:rsidR="00AE6A63" w:rsidRPr="00C65B12">
        <w:rPr>
          <w:i/>
        </w:rPr>
        <w:t>JsonFormatters</w:t>
      </w:r>
      <w:proofErr w:type="spellEnd"/>
      <w:r w:rsidR="00AE6A63">
        <w:t>.</w:t>
      </w:r>
    </w:p>
    <w:p w:rsidR="00C26272" w:rsidRDefault="00C26272" w:rsidP="00171E27">
      <w:r>
        <w:t xml:space="preserve">Für das Generieren des zur Kommunikation verwendeten TLS-Zertifikats und für die Berechnung von Hashwerten kommt die Bibliothek </w:t>
      </w:r>
      <w:proofErr w:type="spellStart"/>
      <w:r w:rsidRPr="00C65B12">
        <w:rPr>
          <w:i/>
        </w:rPr>
        <w:t>BouncyCastle</w:t>
      </w:r>
      <w:proofErr w:type="spellEnd"/>
      <w:r>
        <w:t xml:space="preserve"> zum Einsatz. Für das </w:t>
      </w:r>
      <w:r w:rsidR="00AE6A63">
        <w:t xml:space="preserve">zentrale </w:t>
      </w:r>
      <w:proofErr w:type="spellStart"/>
      <w:r>
        <w:t>Logging</w:t>
      </w:r>
      <w:proofErr w:type="spellEnd"/>
      <w:r>
        <w:t xml:space="preserve"> wird </w:t>
      </w:r>
      <w:proofErr w:type="spellStart"/>
      <w:r w:rsidRPr="00C65B12">
        <w:rPr>
          <w:i/>
        </w:rPr>
        <w:t>Serilog</w:t>
      </w:r>
      <w:proofErr w:type="spellEnd"/>
      <w:r>
        <w:t xml:space="preserve"> verwendet. Beide Bibliotheken sind als </w:t>
      </w:r>
      <w:proofErr w:type="spellStart"/>
      <w:r>
        <w:t>NuGet</w:t>
      </w:r>
      <w:proofErr w:type="spellEnd"/>
      <w:r>
        <w:t xml:space="preserve"> Paket eingebunden.</w:t>
      </w:r>
      <w:r w:rsidR="00AE6A63">
        <w:t xml:space="preserve"> </w:t>
      </w:r>
    </w:p>
    <w:p w:rsidR="00C26272" w:rsidRDefault="00C26272" w:rsidP="00171E27">
      <w:r>
        <w:t>Der Datenaustausch mit dem F</w:t>
      </w:r>
      <w:r w:rsidR="00AE6A63">
        <w:t xml:space="preserve">rontend erfolgt über HTTPS, </w:t>
      </w:r>
      <w:proofErr w:type="spellStart"/>
      <w:r w:rsidR="00AE6A63">
        <w:t>Websockets</w:t>
      </w:r>
      <w:proofErr w:type="spellEnd"/>
      <w:r w:rsidR="00AE6A63">
        <w:t xml:space="preserve"> und dem Standard-Ausgabestrom. </w:t>
      </w:r>
    </w:p>
    <w:p w:rsidR="00AE6A63" w:rsidRDefault="00AE6A63" w:rsidP="00171E27">
      <w:r>
        <w:lastRenderedPageBreak/>
        <w:t xml:space="preserve">Die ASP.NET Anwendung verwendet </w:t>
      </w:r>
      <w:r w:rsidR="00F36616">
        <w:t xml:space="preserve">dem MVC-Paradigma </w:t>
      </w:r>
      <w:r w:rsidR="0041139C">
        <w:t>folgend</w:t>
      </w:r>
      <w:r w:rsidR="00F36616">
        <w:t xml:space="preserve"> </w:t>
      </w:r>
      <w:r w:rsidR="00F36616" w:rsidRPr="00C65B12">
        <w:rPr>
          <w:i/>
        </w:rPr>
        <w:t>Controller</w:t>
      </w:r>
      <w:r w:rsidR="00F36616">
        <w:t xml:space="preserve">, </w:t>
      </w:r>
      <w:r w:rsidR="00F36616" w:rsidRPr="00C65B12">
        <w:rPr>
          <w:i/>
        </w:rPr>
        <w:t>Views</w:t>
      </w:r>
      <w:r w:rsidR="00F36616">
        <w:t xml:space="preserve"> und </w:t>
      </w:r>
      <w:proofErr w:type="spellStart"/>
      <w:r w:rsidR="00F36616" w:rsidRPr="00C65B12">
        <w:rPr>
          <w:i/>
        </w:rPr>
        <w:t>ViewComponents</w:t>
      </w:r>
      <w:proofErr w:type="spellEnd"/>
      <w:r w:rsidR="00F36616">
        <w:t xml:space="preserve"> für die Präsentation der Daten und die Verarbeitung von Benutzereingaben.</w:t>
      </w:r>
      <w:r w:rsidR="0041139C">
        <w:t xml:space="preserve"> Alle HTML-Inhalte werden durch die Controller erzeugt und per </w:t>
      </w:r>
      <w:proofErr w:type="spellStart"/>
      <w:r w:rsidR="0041139C">
        <w:t>Razor</w:t>
      </w:r>
      <w:proofErr w:type="spellEnd"/>
      <w:r w:rsidR="00C65B12">
        <w:t>-</w:t>
      </w:r>
      <w:r w:rsidR="0041139C">
        <w:t xml:space="preserve">View-Engine bereits im Backend gerendert. Eine Manipulation des DOMs durch im Frontend laufenden </w:t>
      </w:r>
      <w:proofErr w:type="spellStart"/>
      <w:r w:rsidR="0041139C">
        <w:t>Javascript</w:t>
      </w:r>
      <w:proofErr w:type="spellEnd"/>
      <w:r w:rsidR="0041139C">
        <w:t xml:space="preserve"> Code findet dadurch nicht statt.</w:t>
      </w:r>
    </w:p>
    <w:p w:rsidR="009B3C72" w:rsidRDefault="009B3C72" w:rsidP="009B3C72">
      <w:pPr>
        <w:pStyle w:val="berschrift3"/>
      </w:pPr>
      <w:bookmarkStart w:id="32" w:name="_Ref493157556"/>
      <w:bookmarkStart w:id="33" w:name="_Ref493157576"/>
      <w:bookmarkStart w:id="34" w:name="_Ref493157593"/>
      <w:bookmarkStart w:id="35" w:name="_Toc495435558"/>
      <w:r>
        <w:t>Gerätekommunikation</w:t>
      </w:r>
      <w:bookmarkEnd w:id="32"/>
      <w:bookmarkEnd w:id="33"/>
      <w:bookmarkEnd w:id="34"/>
      <w:bookmarkEnd w:id="35"/>
    </w:p>
    <w:p w:rsidR="000643B2" w:rsidRDefault="000643B2" w:rsidP="00171E27">
      <w:r>
        <w:t xml:space="preserve">Die Kommunikation mit SMGWs erfolgt über einen herstellerspezifischen Adapter welcher </w:t>
      </w:r>
      <w:r w:rsidR="00134740">
        <w:t>die</w:t>
      </w:r>
      <w:r>
        <w:t xml:space="preserve"> Schnittstelle </w:t>
      </w:r>
      <w:hyperlink r:id="rId24" w:history="1">
        <w:proofErr w:type="spellStart"/>
        <w:r w:rsidRPr="009B3C72">
          <w:rPr>
            <w:rStyle w:val="Hyperlink"/>
            <w:i/>
          </w:rPr>
          <w:t>IHanAdapter</w:t>
        </w:r>
        <w:proofErr w:type="spellEnd"/>
      </w:hyperlink>
      <w:r>
        <w:t xml:space="preserve"> implementieren muss. In dieser Version sind Adapter für folgende Hersteller </w:t>
      </w:r>
      <w:r w:rsidR="00750A45">
        <w:t>enthalten</w:t>
      </w:r>
      <w:r>
        <w:t>:</w:t>
      </w:r>
    </w:p>
    <w:tbl>
      <w:tblPr>
        <w:tblStyle w:val="EinfacheTabelle1"/>
        <w:tblW w:w="9046" w:type="dxa"/>
        <w:tblLook w:val="04A0" w:firstRow="1" w:lastRow="0" w:firstColumn="1" w:lastColumn="0" w:noHBand="0" w:noVBand="1"/>
      </w:tblPr>
      <w:tblGrid>
        <w:gridCol w:w="1586"/>
        <w:gridCol w:w="3371"/>
        <w:gridCol w:w="4089"/>
      </w:tblGrid>
      <w:tr w:rsidR="000643B2" w:rsidTr="00134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FLAG Kürzel</w:t>
            </w:r>
          </w:p>
        </w:tc>
        <w:tc>
          <w:tcPr>
            <w:tcW w:w="3371"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Hersteller</w:t>
            </w:r>
          </w:p>
        </w:tc>
        <w:tc>
          <w:tcPr>
            <w:tcW w:w="4089" w:type="dxa"/>
          </w:tcPr>
          <w:p w:rsidR="000643B2" w:rsidRDefault="000643B2" w:rsidP="00DA4AB1">
            <w:pPr>
              <w:cnfStyle w:val="100000000000" w:firstRow="1" w:lastRow="0" w:firstColumn="0" w:lastColumn="0" w:oddVBand="0" w:evenVBand="0" w:oddHBand="0" w:evenHBand="0" w:firstRowFirstColumn="0" w:firstRowLastColumn="0" w:lastRowFirstColumn="0" w:lastRowLastColumn="0"/>
            </w:pPr>
            <w:r>
              <w:t>Adapter Type</w:t>
            </w:r>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Pr="000B4E37" w:rsidRDefault="000643B2" w:rsidP="00DA4AB1">
            <w:r>
              <w:t>PPC</w:t>
            </w:r>
          </w:p>
        </w:tc>
        <w:tc>
          <w:tcPr>
            <w:tcW w:w="3371" w:type="dxa"/>
          </w:tcPr>
          <w:p w:rsidR="000643B2" w:rsidRPr="000B4E37"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PowerPlusCommunication</w:t>
            </w:r>
            <w:proofErr w:type="spellEnd"/>
            <w:r>
              <w:t xml:space="preserve"> AG</w:t>
            </w:r>
          </w:p>
        </w:tc>
        <w:tc>
          <w:tcPr>
            <w:tcW w:w="4089" w:type="dxa"/>
          </w:tcPr>
          <w:p w:rsidR="000643B2" w:rsidRPr="000B4E37" w:rsidRDefault="00C3690F" w:rsidP="00DA4AB1">
            <w:pPr>
              <w:cnfStyle w:val="000000100000" w:firstRow="0" w:lastRow="0" w:firstColumn="0" w:lastColumn="0" w:oddVBand="0" w:evenVBand="0" w:oddHBand="1" w:evenHBand="0" w:firstRowFirstColumn="0" w:firstRowLastColumn="0" w:lastRowFirstColumn="0" w:lastRowLastColumn="0"/>
            </w:pPr>
            <w:hyperlink r:id="rId25" w:history="1">
              <w:proofErr w:type="spellStart"/>
              <w:r w:rsidR="000643B2" w:rsidRPr="009B3C72">
                <w:rPr>
                  <w:rStyle w:val="Hyperlink"/>
                  <w:rFonts w:ascii="Consolas" w:hAnsi="Consolas" w:cs="Consolas"/>
                  <w:kern w:val="0"/>
                  <w:sz w:val="19"/>
                  <w:szCs w:val="19"/>
                </w:rPr>
                <w:t>HanAdapterPpc</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THE</w:t>
            </w:r>
          </w:p>
        </w:tc>
        <w:tc>
          <w:tcPr>
            <w:tcW w:w="3371" w:type="dxa"/>
          </w:tcPr>
          <w:p w:rsidR="000643B2" w:rsidRDefault="000643B2" w:rsidP="00DA4AB1">
            <w:pPr>
              <w:cnfStyle w:val="000000000000" w:firstRow="0" w:lastRow="0" w:firstColumn="0" w:lastColumn="0" w:oddVBand="0" w:evenVBand="0" w:oddHBand="0" w:evenHBand="0" w:firstRowFirstColumn="0" w:firstRowLastColumn="0" w:lastRowFirstColumn="0" w:lastRowLastColumn="0"/>
            </w:pPr>
            <w:r>
              <w:t>Theben AG</w:t>
            </w:r>
          </w:p>
        </w:tc>
        <w:tc>
          <w:tcPr>
            <w:tcW w:w="4089" w:type="dxa"/>
          </w:tcPr>
          <w:p w:rsidR="000643B2" w:rsidRPr="000B4E37" w:rsidRDefault="00C3690F" w:rsidP="000643B2">
            <w:pPr>
              <w:tabs>
                <w:tab w:val="left" w:pos="1095"/>
              </w:tabs>
              <w:cnfStyle w:val="000000000000" w:firstRow="0" w:lastRow="0" w:firstColumn="0" w:lastColumn="0" w:oddVBand="0" w:evenVBand="0" w:oddHBand="0" w:evenHBand="0" w:firstRowFirstColumn="0" w:firstRowLastColumn="0" w:lastRowFirstColumn="0" w:lastRowLastColumn="0"/>
            </w:pPr>
            <w:hyperlink r:id="rId26" w:history="1">
              <w:proofErr w:type="spellStart"/>
              <w:r w:rsidR="000643B2" w:rsidRPr="009B3C72">
                <w:rPr>
                  <w:rStyle w:val="Hyperlink"/>
                  <w:rFonts w:ascii="Consolas" w:hAnsi="Consolas" w:cs="Consolas"/>
                  <w:kern w:val="0"/>
                  <w:sz w:val="19"/>
                  <w:szCs w:val="19"/>
                </w:rPr>
                <w:t>HanAdapterThebenAG</w:t>
              </w:r>
              <w:proofErr w:type="spellEnd"/>
            </w:hyperlink>
          </w:p>
        </w:tc>
      </w:tr>
      <w:tr w:rsidR="000643B2"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LGZ</w:t>
            </w:r>
          </w:p>
        </w:tc>
        <w:tc>
          <w:tcPr>
            <w:tcW w:w="3371" w:type="dxa"/>
          </w:tcPr>
          <w:p w:rsidR="000643B2" w:rsidRDefault="000643B2" w:rsidP="00DA4AB1">
            <w:pPr>
              <w:cnfStyle w:val="000000100000" w:firstRow="0" w:lastRow="0" w:firstColumn="0" w:lastColumn="0" w:oddVBand="0" w:evenVBand="0" w:oddHBand="1" w:evenHBand="0" w:firstRowFirstColumn="0" w:firstRowLastColumn="0" w:lastRowFirstColumn="0" w:lastRowLastColumn="0"/>
            </w:pPr>
            <w:proofErr w:type="spellStart"/>
            <w:r>
              <w:t>Landis+Gyr</w:t>
            </w:r>
            <w:proofErr w:type="spellEnd"/>
            <w:r>
              <w:t xml:space="preserve"> AG</w:t>
            </w:r>
          </w:p>
        </w:tc>
        <w:tc>
          <w:tcPr>
            <w:tcW w:w="4089" w:type="dxa"/>
          </w:tcPr>
          <w:p w:rsidR="000643B2" w:rsidRPr="000B4E37" w:rsidRDefault="00C3690F" w:rsidP="00DA4AB1">
            <w:pPr>
              <w:cnfStyle w:val="000000100000" w:firstRow="0" w:lastRow="0" w:firstColumn="0" w:lastColumn="0" w:oddVBand="0" w:evenVBand="0" w:oddHBand="1" w:evenHBand="0" w:firstRowFirstColumn="0" w:firstRowLastColumn="0" w:lastRowFirstColumn="0" w:lastRowLastColumn="0"/>
            </w:pPr>
            <w:hyperlink r:id="rId27" w:history="1">
              <w:proofErr w:type="spellStart"/>
              <w:r w:rsidR="000643B2" w:rsidRPr="009B3C72">
                <w:rPr>
                  <w:rStyle w:val="Hyperlink"/>
                  <w:rFonts w:ascii="Consolas" w:hAnsi="Consolas" w:cs="Consolas"/>
                  <w:kern w:val="0"/>
                  <w:sz w:val="19"/>
                  <w:szCs w:val="19"/>
                </w:rPr>
                <w:t>HanAdapterLandisGyr</w:t>
              </w:r>
              <w:proofErr w:type="spellEnd"/>
            </w:hyperlink>
          </w:p>
        </w:tc>
      </w:tr>
      <w:tr w:rsidR="000643B2"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0643B2" w:rsidRDefault="000643B2" w:rsidP="00DA4AB1">
            <w:r>
              <w:t>DNT</w:t>
            </w:r>
          </w:p>
        </w:tc>
        <w:tc>
          <w:tcPr>
            <w:tcW w:w="3371" w:type="dxa"/>
          </w:tcPr>
          <w:p w:rsidR="000643B2" w:rsidRDefault="000643B2" w:rsidP="000643B2">
            <w:pPr>
              <w:cnfStyle w:val="000000000000" w:firstRow="0" w:lastRow="0" w:firstColumn="0" w:lastColumn="0" w:oddVBand="0" w:evenVBand="0" w:oddHBand="0" w:evenHBand="0" w:firstRowFirstColumn="0" w:firstRowLastColumn="0" w:lastRowFirstColumn="0" w:lastRowLastColumn="0"/>
            </w:pPr>
            <w:proofErr w:type="spellStart"/>
            <w:r>
              <w:t>Sagemcom</w:t>
            </w:r>
            <w:proofErr w:type="spellEnd"/>
            <w:r>
              <w:t xml:space="preserve"> </w:t>
            </w:r>
            <w:proofErr w:type="spellStart"/>
            <w:r>
              <w:t>Dr</w:t>
            </w:r>
            <w:proofErr w:type="spellEnd"/>
            <w:r>
              <w:t xml:space="preserve"> Neuhaus GmbH</w:t>
            </w:r>
          </w:p>
        </w:tc>
        <w:tc>
          <w:tcPr>
            <w:tcW w:w="4089" w:type="dxa"/>
          </w:tcPr>
          <w:p w:rsidR="000643B2" w:rsidRPr="000B4E37" w:rsidRDefault="00C3690F" w:rsidP="00DA4AB1">
            <w:pPr>
              <w:cnfStyle w:val="000000000000" w:firstRow="0" w:lastRow="0" w:firstColumn="0" w:lastColumn="0" w:oddVBand="0" w:evenVBand="0" w:oddHBand="0" w:evenHBand="0" w:firstRowFirstColumn="0" w:firstRowLastColumn="0" w:lastRowFirstColumn="0" w:lastRowLastColumn="0"/>
            </w:pPr>
            <w:hyperlink r:id="rId28" w:history="1">
              <w:proofErr w:type="spellStart"/>
              <w:r w:rsidR="000643B2" w:rsidRPr="009B3C72">
                <w:rPr>
                  <w:rStyle w:val="Hyperlink"/>
                  <w:rFonts w:ascii="Consolas" w:hAnsi="Consolas" w:cs="Consolas"/>
                  <w:kern w:val="0"/>
                  <w:sz w:val="19"/>
                  <w:szCs w:val="19"/>
                </w:rPr>
                <w:t>HanAdapterDrNeuhaus</w:t>
              </w:r>
              <w:proofErr w:type="spellEnd"/>
            </w:hyperlink>
          </w:p>
        </w:tc>
      </w:tr>
      <w:tr w:rsidR="00864614" w:rsidRPr="000B4E37" w:rsidTr="00134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DVL</w:t>
            </w:r>
          </w:p>
        </w:tc>
        <w:tc>
          <w:tcPr>
            <w:tcW w:w="3371" w:type="dxa"/>
          </w:tcPr>
          <w:p w:rsidR="00864614" w:rsidRDefault="00864614" w:rsidP="000643B2">
            <w:pPr>
              <w:cnfStyle w:val="000000100000" w:firstRow="0" w:lastRow="0" w:firstColumn="0" w:lastColumn="0" w:oddVBand="0" w:evenVBand="0" w:oddHBand="1" w:evenHBand="0" w:firstRowFirstColumn="0" w:firstRowLastColumn="0" w:lastRowFirstColumn="0" w:lastRowLastColumn="0"/>
            </w:pPr>
            <w:proofErr w:type="spellStart"/>
            <w:r>
              <w:t>devolo</w:t>
            </w:r>
            <w:proofErr w:type="spellEnd"/>
            <w:r>
              <w:t xml:space="preserve"> AG</w:t>
            </w:r>
          </w:p>
        </w:tc>
        <w:tc>
          <w:tcPr>
            <w:tcW w:w="4089" w:type="dxa"/>
            <w:vMerge w:val="restart"/>
            <w:vAlign w:val="center"/>
          </w:tcPr>
          <w:p w:rsidR="00864614" w:rsidRPr="000B4E37" w:rsidRDefault="00C3690F" w:rsidP="00864614">
            <w:pPr>
              <w:keepNext/>
              <w:cnfStyle w:val="000000100000" w:firstRow="0" w:lastRow="0" w:firstColumn="0" w:lastColumn="0" w:oddVBand="0" w:evenVBand="0" w:oddHBand="1" w:evenHBand="0" w:firstRowFirstColumn="0" w:firstRowLastColumn="0" w:lastRowFirstColumn="0" w:lastRowLastColumn="0"/>
            </w:pPr>
            <w:hyperlink r:id="rId29" w:history="1">
              <w:proofErr w:type="spellStart"/>
              <w:r w:rsidR="00864614" w:rsidRPr="009B3C72">
                <w:rPr>
                  <w:rStyle w:val="Hyperlink"/>
                  <w:rFonts w:ascii="Consolas" w:hAnsi="Consolas" w:cs="Consolas"/>
                  <w:kern w:val="0"/>
                  <w:sz w:val="19"/>
                  <w:szCs w:val="19"/>
                </w:rPr>
                <w:t>HanAdapterKiwigrid</w:t>
              </w:r>
              <w:proofErr w:type="spellEnd"/>
            </w:hyperlink>
          </w:p>
        </w:tc>
      </w:tr>
      <w:tr w:rsidR="00864614" w:rsidRPr="000B4E37" w:rsidTr="00134228">
        <w:tc>
          <w:tcPr>
            <w:cnfStyle w:val="001000000000" w:firstRow="0" w:lastRow="0" w:firstColumn="1" w:lastColumn="0" w:oddVBand="0" w:evenVBand="0" w:oddHBand="0" w:evenHBand="0" w:firstRowFirstColumn="0" w:firstRowLastColumn="0" w:lastRowFirstColumn="0" w:lastRowLastColumn="0"/>
            <w:tcW w:w="1586" w:type="dxa"/>
          </w:tcPr>
          <w:p w:rsidR="00864614" w:rsidRDefault="00864614" w:rsidP="00DA4AB1">
            <w:r>
              <w:t>KIG</w:t>
            </w:r>
          </w:p>
        </w:tc>
        <w:tc>
          <w:tcPr>
            <w:tcW w:w="3371" w:type="dxa"/>
          </w:tcPr>
          <w:p w:rsidR="00864614" w:rsidRDefault="00864614" w:rsidP="000643B2">
            <w:pPr>
              <w:cnfStyle w:val="000000000000" w:firstRow="0" w:lastRow="0" w:firstColumn="0" w:lastColumn="0" w:oddVBand="0" w:evenVBand="0" w:oddHBand="0" w:evenHBand="0" w:firstRowFirstColumn="0" w:firstRowLastColumn="0" w:lastRowFirstColumn="0" w:lastRowLastColumn="0"/>
            </w:pPr>
            <w:proofErr w:type="spellStart"/>
            <w:r>
              <w:t>Kiwigrid</w:t>
            </w:r>
            <w:proofErr w:type="spellEnd"/>
            <w:r>
              <w:t xml:space="preserve"> GmbH</w:t>
            </w:r>
          </w:p>
        </w:tc>
        <w:tc>
          <w:tcPr>
            <w:tcW w:w="4089" w:type="dxa"/>
            <w:vMerge/>
          </w:tcPr>
          <w:p w:rsidR="00864614" w:rsidRDefault="00864614" w:rsidP="00BA7E48">
            <w:pPr>
              <w:keepNext/>
              <w:cnfStyle w:val="000000000000" w:firstRow="0" w:lastRow="0" w:firstColumn="0" w:lastColumn="0" w:oddVBand="0" w:evenVBand="0" w:oddHBand="0" w:evenHBand="0" w:firstRowFirstColumn="0" w:firstRowLastColumn="0" w:lastRowFirstColumn="0" w:lastRowLastColumn="0"/>
            </w:pPr>
          </w:p>
        </w:tc>
      </w:tr>
    </w:tbl>
    <w:p w:rsidR="00BA7E48" w:rsidRDefault="00BA7E48">
      <w:pPr>
        <w:pStyle w:val="Beschriftung"/>
      </w:pPr>
      <w:r>
        <w:t xml:space="preserve">Tabelle </w:t>
      </w:r>
      <w:fldSimple w:instr=" SEQ Tabelle \* ARABIC ">
        <w:r>
          <w:rPr>
            <w:noProof/>
          </w:rPr>
          <w:t>2</w:t>
        </w:r>
      </w:fldSimple>
      <w:r>
        <w:t xml:space="preserve"> </w:t>
      </w:r>
      <w:r w:rsidRPr="00EE35FE">
        <w:t>Liste der HAN Adapter</w:t>
      </w:r>
    </w:p>
    <w:p w:rsidR="00664FCD" w:rsidRDefault="00750A45" w:rsidP="00171E27">
      <w:r>
        <w:t xml:space="preserve">Die Adapter werden als </w:t>
      </w:r>
      <w:proofErr w:type="spellStart"/>
      <w:r>
        <w:t>Assembly</w:t>
      </w:r>
      <w:proofErr w:type="spellEnd"/>
      <w:r>
        <w:t xml:space="preserve"> in der Klasse </w:t>
      </w:r>
      <w:proofErr w:type="spellStart"/>
      <w:r w:rsidRPr="00C65B12">
        <w:rPr>
          <w:i/>
        </w:rPr>
        <w:t>HanAdapterRepository</w:t>
      </w:r>
      <w:proofErr w:type="spellEnd"/>
      <w:r>
        <w:t xml:space="preserve"> registriert. Der Name der </w:t>
      </w:r>
      <w:proofErr w:type="spellStart"/>
      <w:r>
        <w:t>Assembly</w:t>
      </w:r>
      <w:proofErr w:type="spellEnd"/>
      <w:r>
        <w:t xml:space="preserve"> </w:t>
      </w:r>
      <w:r w:rsidR="00664FCD">
        <w:t xml:space="preserve">und der darin enthaltenen Implementierung von </w:t>
      </w:r>
      <w:hyperlink r:id="rId30" w:history="1">
        <w:proofErr w:type="spellStart"/>
        <w:r w:rsidR="00DA4AB1" w:rsidRPr="009B3C72">
          <w:rPr>
            <w:rStyle w:val="Hyperlink"/>
            <w:i/>
          </w:rPr>
          <w:t>IHanAdapter</w:t>
        </w:r>
        <w:proofErr w:type="spellEnd"/>
      </w:hyperlink>
      <w:r w:rsidR="00DA4AB1">
        <w:t xml:space="preserve"> </w:t>
      </w:r>
      <w:r>
        <w:t xml:space="preserve">muss dabei </w:t>
      </w:r>
      <w:r w:rsidR="00664FCD">
        <w:t>folgenden</w:t>
      </w:r>
      <w:r>
        <w:t xml:space="preserve"> Konvention</w:t>
      </w:r>
      <w:r w:rsidR="00664FCD">
        <w:t>en</w:t>
      </w:r>
      <w:r>
        <w:t xml:space="preserve"> entsprechen, damit </w:t>
      </w:r>
      <w:r w:rsidR="00664FCD">
        <w:t>der Adapter geladen werden kann.</w:t>
      </w:r>
    </w:p>
    <w:p w:rsidR="00664FCD" w:rsidRDefault="00664FCD" w:rsidP="00171E27">
      <w:pPr>
        <w:rPr>
          <w:lang w:val="en-GB"/>
        </w:rPr>
      </w:pPr>
      <w:r w:rsidRPr="00664FCD">
        <w:rPr>
          <w:lang w:val="en-GB"/>
        </w:rPr>
        <w:t>Name der Assembly:</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proofErr w:type="spellStart"/>
      <w:r w:rsidRPr="00664FCD">
        <w:rPr>
          <w:rStyle w:val="n"/>
          <w:rFonts w:ascii="Consolas" w:hAnsi="Consolas"/>
          <w:color w:val="172B4D"/>
          <w:sz w:val="18"/>
          <w:szCs w:val="18"/>
          <w:lang w:val="en-GB"/>
        </w:rPr>
        <w:t>TRuDI</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HanAdapter</w:t>
      </w:r>
      <w:r w:rsidRPr="00664FCD">
        <w:rPr>
          <w:rStyle w:val="p"/>
          <w:rFonts w:ascii="Consolas" w:hAnsi="Consolas"/>
          <w:color w:val="172B4D"/>
          <w:sz w:val="18"/>
          <w:szCs w:val="18"/>
          <w:lang w:val="en-GB"/>
        </w:rPr>
        <w:t>.</w:t>
      </w:r>
      <w:r w:rsidRPr="00664FCD">
        <w:rPr>
          <w:rStyle w:val="n"/>
          <w:rFonts w:ascii="Consolas" w:hAnsi="Consolas"/>
          <w:color w:val="172B4D"/>
          <w:sz w:val="18"/>
          <w:szCs w:val="18"/>
          <w:lang w:val="en-GB"/>
        </w:rPr>
        <w:t>Example</w:t>
      </w:r>
      <w:proofErr w:type="spellEnd"/>
    </w:p>
    <w:p w:rsidR="00664FCD" w:rsidRPr="00FC4C57" w:rsidRDefault="00664FCD" w:rsidP="00171E27">
      <w:pPr>
        <w:rPr>
          <w:lang w:val="en-GB"/>
        </w:rPr>
      </w:pPr>
    </w:p>
    <w:p w:rsidR="00664FCD" w:rsidRPr="00C3690F" w:rsidRDefault="00664FCD" w:rsidP="00171E27">
      <w:pPr>
        <w:rPr>
          <w:rPrChange w:id="36" w:author="Christian Schröder" w:date="2017-11-15T13:45:00Z">
            <w:rPr>
              <w:lang w:val="en-US"/>
            </w:rPr>
          </w:rPrChange>
        </w:rPr>
      </w:pPr>
      <w:r w:rsidRPr="00C3690F">
        <w:rPr>
          <w:rPrChange w:id="37" w:author="Christian Schröder" w:date="2017-11-15T13:45:00Z">
            <w:rPr>
              <w:lang w:val="en-US"/>
            </w:rPr>
          </w:rPrChange>
        </w:rPr>
        <w:t xml:space="preserve">Namespace und Name der Klasse welche </w:t>
      </w:r>
      <w:r w:rsidR="00C3690F">
        <w:fldChar w:fldCharType="begin"/>
      </w:r>
      <w:r w:rsidR="00C3690F">
        <w:instrText xml:space="preserve"> HYPERLINK "https://bitbucket.org/dzgtrudi/trudi/src/master/src/TRuDI.HanAdapter.Interface/IHanAdapter.cs" </w:instrText>
      </w:r>
      <w:r w:rsidR="00C3690F">
        <w:fldChar w:fldCharType="separate"/>
      </w:r>
      <w:proofErr w:type="spellStart"/>
      <w:r w:rsidR="00DA4AB1" w:rsidRPr="00C3690F">
        <w:rPr>
          <w:rStyle w:val="Hyperlink"/>
          <w:i/>
          <w:rPrChange w:id="38" w:author="Christian Schröder" w:date="2017-11-15T13:45:00Z">
            <w:rPr>
              <w:rStyle w:val="Hyperlink"/>
              <w:i/>
              <w:lang w:val="en-US"/>
            </w:rPr>
          </w:rPrChange>
        </w:rPr>
        <w:t>IHanAdapter</w:t>
      </w:r>
      <w:proofErr w:type="spellEnd"/>
      <w:r w:rsidR="00C3690F">
        <w:rPr>
          <w:rStyle w:val="Hyperlink"/>
          <w:i/>
          <w:lang w:val="en-US"/>
        </w:rPr>
        <w:fldChar w:fldCharType="end"/>
      </w:r>
      <w:r w:rsidR="00DA4AB1" w:rsidRPr="00C3690F">
        <w:rPr>
          <w:rPrChange w:id="39" w:author="Christian Schröder" w:date="2017-11-15T13:45:00Z">
            <w:rPr>
              <w:lang w:val="en-US"/>
            </w:rPr>
          </w:rPrChange>
        </w:rPr>
        <w:t xml:space="preserve"> </w:t>
      </w:r>
      <w:r w:rsidRPr="00C3690F">
        <w:rPr>
          <w:rPrChange w:id="40" w:author="Christian Schröder" w:date="2017-11-15T13:45:00Z">
            <w:rPr>
              <w:lang w:val="en-US"/>
            </w:rPr>
          </w:rPrChange>
        </w:rPr>
        <w:t>implementiert:</w:t>
      </w:r>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proofErr w:type="gramStart"/>
      <w:r w:rsidRPr="00664FCD">
        <w:rPr>
          <w:rStyle w:val="k"/>
          <w:rFonts w:ascii="Consolas" w:hAnsi="Consolas"/>
          <w:b/>
          <w:bCs/>
          <w:color w:val="172B4D"/>
          <w:sz w:val="18"/>
          <w:szCs w:val="18"/>
          <w:lang w:val="en-GB"/>
        </w:rPr>
        <w:t>namespace</w:t>
      </w:r>
      <w:proofErr w:type="gramEnd"/>
      <w:r w:rsidRPr="00664FCD">
        <w:rPr>
          <w:rFonts w:ascii="Consolas" w:hAnsi="Consolas"/>
          <w:color w:val="172B4D"/>
          <w:sz w:val="18"/>
          <w:szCs w:val="18"/>
          <w:lang w:val="en-GB"/>
        </w:rPr>
        <w:t xml:space="preserve"> </w:t>
      </w:r>
      <w:proofErr w:type="spellStart"/>
      <w:r w:rsidRPr="00664FCD">
        <w:rPr>
          <w:rStyle w:val="nn"/>
          <w:rFonts w:ascii="Consolas" w:hAnsi="Consolas"/>
          <w:color w:val="555555"/>
          <w:sz w:val="18"/>
          <w:szCs w:val="18"/>
          <w:lang w:val="en-GB"/>
        </w:rPr>
        <w:t>TRuDI.HanAdapter.Example</w:t>
      </w:r>
      <w:proofErr w:type="spellEnd"/>
    </w:p>
    <w:p w:rsidR="00664FCD" w:rsidRP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
      </w:pPr>
      <w:r w:rsidRPr="00664FCD">
        <w:rPr>
          <w:rStyle w:val="p"/>
          <w:rFonts w:ascii="Consolas" w:hAnsi="Consolas"/>
          <w:color w:val="172B4D"/>
          <w:sz w:val="18"/>
          <w:szCs w:val="18"/>
          <w:lang w:val="en-GB"/>
        </w:rPr>
        <w:t>{</w:t>
      </w:r>
    </w:p>
    <w:p w:rsidR="00664FCD" w:rsidRPr="00C3690F"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lang w:val="en-GB"/>
          <w:rPrChange w:id="41" w:author="Christian Schröder" w:date="2017-11-15T13:45:00Z">
            <w:rPr>
              <w:rFonts w:ascii="Consolas" w:hAnsi="Consolas"/>
              <w:color w:val="172B4D"/>
              <w:sz w:val="18"/>
              <w:szCs w:val="18"/>
            </w:rPr>
          </w:rPrChange>
        </w:rPr>
      </w:pPr>
      <w:r w:rsidRPr="00664FCD">
        <w:rPr>
          <w:rFonts w:ascii="Consolas" w:hAnsi="Consolas"/>
          <w:color w:val="172B4D"/>
          <w:sz w:val="18"/>
          <w:szCs w:val="18"/>
          <w:lang w:val="en-GB"/>
        </w:rPr>
        <w:t xml:space="preserve">   </w:t>
      </w:r>
      <w:proofErr w:type="gramStart"/>
      <w:r w:rsidRPr="00C3690F">
        <w:rPr>
          <w:rStyle w:val="k"/>
          <w:rFonts w:ascii="Consolas" w:hAnsi="Consolas"/>
          <w:b/>
          <w:bCs/>
          <w:color w:val="172B4D"/>
          <w:sz w:val="18"/>
          <w:szCs w:val="18"/>
          <w:lang w:val="en-GB"/>
          <w:rPrChange w:id="42" w:author="Christian Schröder" w:date="2017-11-15T13:45:00Z">
            <w:rPr>
              <w:rStyle w:val="k"/>
              <w:rFonts w:ascii="Consolas" w:hAnsi="Consolas"/>
              <w:b/>
              <w:bCs/>
              <w:color w:val="172B4D"/>
              <w:sz w:val="18"/>
              <w:szCs w:val="18"/>
            </w:rPr>
          </w:rPrChange>
        </w:rPr>
        <w:t>public</w:t>
      </w:r>
      <w:proofErr w:type="gramEnd"/>
      <w:r w:rsidRPr="00C3690F">
        <w:rPr>
          <w:rFonts w:ascii="Consolas" w:hAnsi="Consolas"/>
          <w:color w:val="172B4D"/>
          <w:sz w:val="18"/>
          <w:szCs w:val="18"/>
          <w:lang w:val="en-GB"/>
          <w:rPrChange w:id="43" w:author="Christian Schröder" w:date="2017-11-15T13:45:00Z">
            <w:rPr>
              <w:rFonts w:ascii="Consolas" w:hAnsi="Consolas"/>
              <w:color w:val="172B4D"/>
              <w:sz w:val="18"/>
              <w:szCs w:val="18"/>
            </w:rPr>
          </w:rPrChange>
        </w:rPr>
        <w:t xml:space="preserve"> </w:t>
      </w:r>
      <w:r w:rsidRPr="00C3690F">
        <w:rPr>
          <w:rStyle w:val="k"/>
          <w:rFonts w:ascii="Consolas" w:hAnsi="Consolas"/>
          <w:b/>
          <w:bCs/>
          <w:color w:val="172B4D"/>
          <w:sz w:val="18"/>
          <w:szCs w:val="18"/>
          <w:lang w:val="en-GB"/>
          <w:rPrChange w:id="44" w:author="Christian Schröder" w:date="2017-11-15T13:45:00Z">
            <w:rPr>
              <w:rStyle w:val="k"/>
              <w:rFonts w:ascii="Consolas" w:hAnsi="Consolas"/>
              <w:b/>
              <w:bCs/>
              <w:color w:val="172B4D"/>
              <w:sz w:val="18"/>
              <w:szCs w:val="18"/>
            </w:rPr>
          </w:rPrChange>
        </w:rPr>
        <w:t>class</w:t>
      </w:r>
      <w:r w:rsidRPr="00C3690F">
        <w:rPr>
          <w:rFonts w:ascii="Consolas" w:hAnsi="Consolas"/>
          <w:color w:val="172B4D"/>
          <w:sz w:val="18"/>
          <w:szCs w:val="18"/>
          <w:lang w:val="en-GB"/>
          <w:rPrChange w:id="45" w:author="Christian Schröder" w:date="2017-11-15T13:45:00Z">
            <w:rPr>
              <w:rFonts w:ascii="Consolas" w:hAnsi="Consolas"/>
              <w:color w:val="172B4D"/>
              <w:sz w:val="18"/>
              <w:szCs w:val="18"/>
            </w:rPr>
          </w:rPrChange>
        </w:rPr>
        <w:t xml:space="preserve"> </w:t>
      </w:r>
      <w:proofErr w:type="spellStart"/>
      <w:r w:rsidRPr="00C3690F">
        <w:rPr>
          <w:rStyle w:val="nc"/>
          <w:rFonts w:ascii="Consolas" w:hAnsi="Consolas"/>
          <w:b/>
          <w:bCs/>
          <w:color w:val="445588"/>
          <w:sz w:val="18"/>
          <w:szCs w:val="18"/>
          <w:lang w:val="en-GB"/>
          <w:rPrChange w:id="46" w:author="Christian Schröder" w:date="2017-11-15T13:45:00Z">
            <w:rPr>
              <w:rStyle w:val="nc"/>
              <w:rFonts w:ascii="Consolas" w:hAnsi="Consolas"/>
              <w:b/>
              <w:bCs/>
              <w:color w:val="445588"/>
              <w:sz w:val="18"/>
              <w:szCs w:val="18"/>
            </w:rPr>
          </w:rPrChange>
        </w:rPr>
        <w:t>HanAdapterExample</w:t>
      </w:r>
      <w:proofErr w:type="spellEnd"/>
      <w:r w:rsidRPr="00C3690F">
        <w:rPr>
          <w:rFonts w:ascii="Consolas" w:hAnsi="Consolas"/>
          <w:color w:val="172B4D"/>
          <w:sz w:val="18"/>
          <w:szCs w:val="18"/>
          <w:lang w:val="en-GB"/>
          <w:rPrChange w:id="47" w:author="Christian Schröder" w:date="2017-11-15T13:45:00Z">
            <w:rPr>
              <w:rFonts w:ascii="Consolas" w:hAnsi="Consolas"/>
              <w:color w:val="172B4D"/>
              <w:sz w:val="18"/>
              <w:szCs w:val="18"/>
            </w:rPr>
          </w:rPrChange>
        </w:rPr>
        <w:t xml:space="preserve"> </w:t>
      </w:r>
      <w:r w:rsidRPr="00C3690F">
        <w:rPr>
          <w:rStyle w:val="p"/>
          <w:rFonts w:ascii="Consolas" w:hAnsi="Consolas"/>
          <w:color w:val="172B4D"/>
          <w:sz w:val="18"/>
          <w:szCs w:val="18"/>
          <w:lang w:val="en-GB"/>
          <w:rPrChange w:id="48" w:author="Christian Schröder" w:date="2017-11-15T13:45:00Z">
            <w:rPr>
              <w:rStyle w:val="p"/>
              <w:rFonts w:ascii="Consolas" w:hAnsi="Consolas"/>
              <w:color w:val="172B4D"/>
              <w:sz w:val="18"/>
              <w:szCs w:val="18"/>
            </w:rPr>
          </w:rPrChange>
        </w:rPr>
        <w:t>:</w:t>
      </w:r>
      <w:r w:rsidRPr="00C3690F">
        <w:rPr>
          <w:rFonts w:ascii="Consolas" w:hAnsi="Consolas"/>
          <w:color w:val="172B4D"/>
          <w:sz w:val="18"/>
          <w:szCs w:val="18"/>
          <w:lang w:val="en-GB"/>
          <w:rPrChange w:id="49" w:author="Christian Schröder" w:date="2017-11-15T13:45:00Z">
            <w:rPr>
              <w:rFonts w:ascii="Consolas" w:hAnsi="Consolas"/>
              <w:color w:val="172B4D"/>
              <w:sz w:val="18"/>
              <w:szCs w:val="18"/>
            </w:rPr>
          </w:rPrChange>
        </w:rPr>
        <w:t xml:space="preserve"> </w:t>
      </w:r>
      <w:proofErr w:type="spellStart"/>
      <w:r w:rsidRPr="00C3690F">
        <w:rPr>
          <w:rStyle w:val="n"/>
          <w:rFonts w:ascii="Consolas" w:hAnsi="Consolas"/>
          <w:color w:val="172B4D"/>
          <w:sz w:val="18"/>
          <w:szCs w:val="18"/>
          <w:lang w:val="en-GB"/>
          <w:rPrChange w:id="50" w:author="Christian Schröder" w:date="2017-11-15T13:45:00Z">
            <w:rPr>
              <w:rStyle w:val="n"/>
              <w:rFonts w:ascii="Consolas" w:hAnsi="Consolas"/>
              <w:color w:val="172B4D"/>
              <w:sz w:val="18"/>
              <w:szCs w:val="18"/>
            </w:rPr>
          </w:rPrChange>
        </w:rPr>
        <w:t>IHanAdapter</w:t>
      </w:r>
      <w:proofErr w:type="spellEnd"/>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sidRPr="00C3690F">
        <w:rPr>
          <w:rFonts w:ascii="Consolas" w:hAnsi="Consolas"/>
          <w:color w:val="172B4D"/>
          <w:sz w:val="18"/>
          <w:szCs w:val="18"/>
          <w:lang w:val="en-GB"/>
          <w:rPrChange w:id="51" w:author="Christian Schröder" w:date="2017-11-15T13:45:00Z">
            <w:rPr>
              <w:rFonts w:ascii="Consolas" w:hAnsi="Consolas"/>
              <w:color w:val="172B4D"/>
              <w:sz w:val="18"/>
              <w:szCs w:val="18"/>
            </w:rPr>
          </w:rPrChange>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c1"/>
          <w:rFonts w:ascii="Consolas" w:hAnsi="Consolas"/>
          <w:i/>
          <w:iCs/>
          <w:color w:val="999988"/>
          <w:sz w:val="18"/>
          <w:szCs w:val="18"/>
        </w:rPr>
        <w:t>// ...</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Fonts w:ascii="Consolas" w:hAnsi="Consolas"/>
          <w:color w:val="172B4D"/>
          <w:sz w:val="18"/>
          <w:szCs w:val="18"/>
        </w:rPr>
        <w:t xml:space="preserve">   </w:t>
      </w:r>
      <w:r>
        <w:rPr>
          <w:rStyle w:val="p"/>
          <w:rFonts w:ascii="Consolas" w:hAnsi="Consolas"/>
          <w:color w:val="172B4D"/>
          <w:sz w:val="18"/>
          <w:szCs w:val="18"/>
        </w:rPr>
        <w:t>}</w:t>
      </w:r>
    </w:p>
    <w:p w:rsidR="00664FCD" w:rsidRDefault="00664FCD" w:rsidP="00664FCD">
      <w:pPr>
        <w:pStyle w:val="HTMLVorformatiert"/>
        <w:pBdr>
          <w:top w:val="single" w:sz="6" w:space="4" w:color="CCCCCC"/>
          <w:left w:val="single" w:sz="6" w:space="8" w:color="CCCCCC"/>
          <w:bottom w:val="single" w:sz="6" w:space="4" w:color="CCCCCC"/>
          <w:right w:val="single" w:sz="6" w:space="8" w:color="CCCCCC"/>
        </w:pBdr>
        <w:shd w:val="clear" w:color="auto" w:fill="F5F5F5"/>
        <w:rPr>
          <w:rFonts w:ascii="Consolas" w:hAnsi="Consolas"/>
          <w:color w:val="172B4D"/>
          <w:sz w:val="18"/>
          <w:szCs w:val="18"/>
        </w:rPr>
      </w:pPr>
      <w:r>
        <w:rPr>
          <w:rStyle w:val="p"/>
          <w:rFonts w:ascii="Consolas" w:hAnsi="Consolas"/>
          <w:color w:val="172B4D"/>
          <w:sz w:val="18"/>
          <w:szCs w:val="18"/>
        </w:rPr>
        <w:t>}</w:t>
      </w:r>
    </w:p>
    <w:p w:rsidR="00664FCD" w:rsidRDefault="00664FCD" w:rsidP="00664FCD">
      <w:r>
        <w:t>„</w:t>
      </w:r>
      <w:proofErr w:type="spellStart"/>
      <w:r>
        <w:t>Example</w:t>
      </w:r>
      <w:proofErr w:type="spellEnd"/>
      <w:r>
        <w:t>“ ist dabei jeweils durch den Namen des Herstellers zu ersetzen.</w:t>
      </w:r>
    </w:p>
    <w:p w:rsidR="00DA4AB1" w:rsidRDefault="00DA4AB1" w:rsidP="00664FCD">
      <w:r>
        <w:t xml:space="preserve">Das Repository garantiert, dass nur Adapter aus </w:t>
      </w:r>
      <w:r w:rsidR="001B5ADB">
        <w:t xml:space="preserve">der Liste der HAN-Adapter geladen werden können. </w:t>
      </w:r>
      <w:r>
        <w:t xml:space="preserve">Der </w:t>
      </w:r>
      <w:proofErr w:type="spellStart"/>
      <w:r>
        <w:t>ApplicationState</w:t>
      </w:r>
      <w:proofErr w:type="spellEnd"/>
      <w:r>
        <w:t xml:space="preserve"> stellt sicher, dass maximal ein Han</w:t>
      </w:r>
      <w:r w:rsidR="00134740">
        <w:t>-</w:t>
      </w:r>
      <w:r>
        <w:t>Adapter gleichzeitig aktiv sein kann.</w:t>
      </w:r>
    </w:p>
    <w:p w:rsidR="00664FCD" w:rsidRDefault="00664FCD" w:rsidP="00664FCD">
      <w:r>
        <w:t xml:space="preserve">Zur Gerätekommunikation steht </w:t>
      </w:r>
      <w:r w:rsidR="001B5ADB">
        <w:t>jed</w:t>
      </w:r>
      <w:r>
        <w:t xml:space="preserve">em </w:t>
      </w:r>
      <w:r w:rsidR="001B5ADB">
        <w:t>Herstellera</w:t>
      </w:r>
      <w:r>
        <w:t xml:space="preserve">dapter der </w:t>
      </w:r>
      <w:proofErr w:type="spellStart"/>
      <w:r w:rsidRPr="00A1141C">
        <w:rPr>
          <w:i/>
        </w:rPr>
        <w:t>IVU.HttpClient</w:t>
      </w:r>
      <w:proofErr w:type="spellEnd"/>
      <w:r>
        <w:t xml:space="preserve"> zur Verfügung. Diese</w:t>
      </w:r>
      <w:r w:rsidR="00B23578">
        <w:t xml:space="preserve"> Komponente entspricht der</w:t>
      </w:r>
      <w:r w:rsidR="001B5ADB">
        <w:t>jenigen</w:t>
      </w:r>
      <w:r w:rsidR="00B23578">
        <w:t xml:space="preserve"> Schnittstelle des </w:t>
      </w:r>
      <w:r w:rsidR="001B5ADB">
        <w:t xml:space="preserve">ASP.NET </w:t>
      </w:r>
      <w:r w:rsidR="00B23578">
        <w:t>Framework Standards</w:t>
      </w:r>
      <w:r w:rsidR="00B23578">
        <w:rPr>
          <w:rStyle w:val="Funotenzeichen"/>
        </w:rPr>
        <w:footnoteReference w:id="2"/>
      </w:r>
      <w:r w:rsidR="00B23578">
        <w:t xml:space="preserve">. Die </w:t>
      </w:r>
      <w:r w:rsidR="00B23578">
        <w:lastRenderedPageBreak/>
        <w:t>Implementierung wurde</w:t>
      </w:r>
      <w:r w:rsidR="001B5ADB">
        <w:t xml:space="preserve"> jedoch</w:t>
      </w:r>
      <w:r w:rsidR="00B23578">
        <w:t xml:space="preserve"> dahingehend angepasst, dass </w:t>
      </w:r>
      <w:proofErr w:type="spellStart"/>
      <w:r w:rsidR="00B23578">
        <w:t>kryptorelevante</w:t>
      </w:r>
      <w:proofErr w:type="spellEnd"/>
      <w:r w:rsidR="00B23578">
        <w:t xml:space="preserve"> Funktionen nicht </w:t>
      </w:r>
      <w:r w:rsidR="00C65B12">
        <w:t xml:space="preserve">direkt </w:t>
      </w:r>
      <w:r w:rsidR="00B23578">
        <w:t xml:space="preserve">durch das Betriebssystem, sondern mit Unterstützung der Bibliothek </w:t>
      </w:r>
      <w:proofErr w:type="spellStart"/>
      <w:r w:rsidR="00B23578" w:rsidRPr="00A1141C">
        <w:rPr>
          <w:i/>
        </w:rPr>
        <w:t>BouncyCastle</w:t>
      </w:r>
      <w:proofErr w:type="spellEnd"/>
      <w:r w:rsidR="00B23578">
        <w:t xml:space="preserve"> abgebildet werden. </w:t>
      </w:r>
      <w:proofErr w:type="spellStart"/>
      <w:r w:rsidR="00B23578" w:rsidRPr="00A1141C">
        <w:rPr>
          <w:i/>
        </w:rPr>
        <w:t>BouncyCastle</w:t>
      </w:r>
      <w:proofErr w:type="spellEnd"/>
      <w:r w:rsidR="00B23578">
        <w:t xml:space="preserve"> wird </w:t>
      </w:r>
      <w:r w:rsidR="00DD18B1">
        <w:t xml:space="preserve">deshalb </w:t>
      </w:r>
      <w:r w:rsidR="00B23578">
        <w:t>benötigt</w:t>
      </w:r>
      <w:r w:rsidR="00DD18B1">
        <w:t>,</w:t>
      </w:r>
      <w:r w:rsidR="00B23578">
        <w:t xml:space="preserve"> um auch unter Windows 7 </w:t>
      </w:r>
      <w:del w:id="52" w:author="Christian Schröder" w:date="2017-11-15T13:46:00Z">
        <w:r w:rsidR="00CF53EA" w:rsidDel="00C3690F">
          <w:delText>Unterstützung</w:delText>
        </w:r>
      </w:del>
      <w:ins w:id="53" w:author="Christian Schröder" w:date="2017-11-15T13:46:00Z">
        <w:r w:rsidR="00C3690F">
          <w:t>Support</w:t>
        </w:r>
      </w:ins>
      <w:del w:id="54" w:author="Christian Schröder" w:date="2017-11-15T13:46:00Z">
        <w:r w:rsidR="00CF53EA" w:rsidDel="00C3690F">
          <w:delText xml:space="preserve"> </w:delText>
        </w:r>
      </w:del>
      <w:ins w:id="55" w:author="Christian Schröder" w:date="2017-11-15T13:46:00Z">
        <w:r w:rsidR="00C3690F">
          <w:t xml:space="preserve"> </w:t>
        </w:r>
      </w:ins>
      <w:r w:rsidR="00CF53EA">
        <w:t xml:space="preserve">für Elliptische-Kurven-Kryptographie </w:t>
      </w:r>
      <w:r w:rsidR="001B5ADB">
        <w:t>unter</w:t>
      </w:r>
      <w:r w:rsidR="00CF53EA">
        <w:t xml:space="preserve"> Verwendung von </w:t>
      </w:r>
      <w:proofErr w:type="spellStart"/>
      <w:r w:rsidR="00CF53EA">
        <w:t>Brainpool</w:t>
      </w:r>
      <w:proofErr w:type="spellEnd"/>
      <w:r w:rsidR="00CF53EA">
        <w:t>-Kurvenparametern zu bekommen</w:t>
      </w:r>
      <w:r w:rsidR="00CF53EA">
        <w:rPr>
          <w:rStyle w:val="Funotenzeichen"/>
        </w:rPr>
        <w:footnoteReference w:id="3"/>
      </w:r>
      <w:r w:rsidR="00CF53EA">
        <w:t xml:space="preserve">. </w:t>
      </w:r>
    </w:p>
    <w:p w:rsidR="00DC69EB" w:rsidRDefault="00DC69EB" w:rsidP="00DC69EB">
      <w:pPr>
        <w:keepNext/>
      </w:pPr>
      <w:r>
        <w:object w:dxaOrig="5261" w:dyaOrig="1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15pt;height:450.45pt" o:ole="">
            <v:imagedata r:id="rId31" o:title=""/>
          </v:shape>
          <o:OLEObject Type="Embed" ProgID="Visio.Drawing.15" ShapeID="_x0000_i1025" DrawAspect="Content" ObjectID="_1572262086" r:id="rId32"/>
        </w:object>
      </w:r>
    </w:p>
    <w:p w:rsidR="00DC69EB" w:rsidRDefault="00DC69EB" w:rsidP="00DC69EB">
      <w:pPr>
        <w:pStyle w:val="Beschriftung"/>
      </w:pPr>
      <w:r>
        <w:t xml:space="preserve">Abbildung </w:t>
      </w:r>
      <w:fldSimple w:instr=" SEQ Abbildung \* ARABIC ">
        <w:r>
          <w:rPr>
            <w:noProof/>
          </w:rPr>
          <w:t>5</w:t>
        </w:r>
      </w:fldSimple>
      <w:r>
        <w:t xml:space="preserve"> Adapterkommunikation</w:t>
      </w:r>
    </w:p>
    <w:p w:rsidR="00DC69EB" w:rsidRDefault="00DC69EB" w:rsidP="00664FCD"/>
    <w:p w:rsidR="00DC69EB" w:rsidRDefault="00DC69EB" w:rsidP="00DC69EB">
      <w:pPr>
        <w:rPr>
          <w:ins w:id="56" w:author="Christian Schröder" w:date="2017-10-26T21:01:00Z"/>
        </w:rPr>
      </w:pPr>
      <w:r>
        <w:t xml:space="preserve">Bei den herstellerspezifischen Adaptern erfolgt der Verbindungsaufbau entweder nach TR03109-1, Kapitel 3.4.31 (HKS1) oder 3.4.3.2 (HKS2). </w:t>
      </w:r>
      <w:r w:rsidR="00E859B4">
        <w:t xml:space="preserve">Die Kommunikation erfolgt </w:t>
      </w:r>
      <w:ins w:id="57" w:author="Christian Schröder" w:date="2017-11-15T13:48:00Z">
        <w:r w:rsidR="00C3690F">
          <w:t xml:space="preserve">ausschließlich </w:t>
        </w:r>
      </w:ins>
      <w:r w:rsidR="00E859B4">
        <w:t xml:space="preserve">TLS-gesichert entsprechend den Vorgaben der TR03109-1, Kapitel 3.4.4.1. </w:t>
      </w:r>
      <w:r>
        <w:t xml:space="preserve">Die Anmeldedaten werden dabei von der Software nicht dauerhaft gespeichert. Sie werden nur vom HAN Adapter </w:t>
      </w:r>
      <w:r w:rsidR="00E859B4">
        <w:t>im Rahmen der Connect() Funktion</w:t>
      </w:r>
      <w:r>
        <w:t xml:space="preserve"> zum Zweck des TLS-</w:t>
      </w:r>
      <w:r w:rsidR="00E859B4">
        <w:t>Verbindungsaufbaus</w:t>
      </w:r>
      <w:r>
        <w:t xml:space="preserve"> verwendet. </w:t>
      </w:r>
      <w:ins w:id="58" w:author="Christian Schröder" w:date="2017-10-26T20:53:00Z">
        <w:r w:rsidR="00134740">
          <w:t>Die Authentifizierung des Anwenders gegenüber dem SMGW erfolgt entweder per Benutzername/Passwort oder alternativ zertifikatsbasiert.</w:t>
        </w:r>
      </w:ins>
      <w:ins w:id="59" w:author="Christian Schröder" w:date="2017-10-26T20:54:00Z">
        <w:r w:rsidR="00134740">
          <w:t xml:space="preserve"> </w:t>
        </w:r>
      </w:ins>
      <w:ins w:id="60" w:author="Christian Schröder" w:date="2017-10-26T20:55:00Z">
        <w:r w:rsidR="007B79AC">
          <w:t>Wenn</w:t>
        </w:r>
      </w:ins>
      <w:ins w:id="61" w:author="Christian Schröder" w:date="2017-10-26T20:54:00Z">
        <w:r w:rsidR="00134740">
          <w:t xml:space="preserve"> dem Adapter ein Client-Zertifikat</w:t>
        </w:r>
      </w:ins>
      <w:ins w:id="62" w:author="Christian Schröder" w:date="2017-10-26T20:56:00Z">
        <w:r w:rsidR="007B79AC">
          <w:t xml:space="preserve"> mit zugehörigem privaten Schlüssel</w:t>
        </w:r>
      </w:ins>
      <w:ins w:id="63" w:author="Christian Schröder" w:date="2017-10-26T20:54:00Z">
        <w:r w:rsidR="00134740">
          <w:t xml:space="preserve"> zur Anmeldung am SMGW</w:t>
        </w:r>
      </w:ins>
      <w:ins w:id="64" w:author="Christian Schröder" w:date="2017-10-26T20:51:00Z">
        <w:r w:rsidR="00134740">
          <w:t xml:space="preserve"> </w:t>
        </w:r>
      </w:ins>
      <w:ins w:id="65" w:author="Christian Schröder" w:date="2017-10-26T20:54:00Z">
        <w:r w:rsidR="00134740">
          <w:t>übergeben</w:t>
        </w:r>
      </w:ins>
      <w:ins w:id="66" w:author="Christian Schröder" w:date="2017-10-26T20:55:00Z">
        <w:r w:rsidR="007B79AC">
          <w:t xml:space="preserve"> wird, dann wird dieses Zertifikat bereits im Rahmen des TLS-Handshakes </w:t>
        </w:r>
      </w:ins>
      <w:ins w:id="67" w:author="Christian Schröder" w:date="2017-10-26T20:57:00Z">
        <w:r w:rsidR="007B79AC">
          <w:t>genutzt. Im Falle der Anmeldung per Benutzername/Passwort ist ein dem TLS-Verbindungsaufbau nachgelagerte</w:t>
        </w:r>
      </w:ins>
      <w:ins w:id="68" w:author="Christian Schröder" w:date="2017-10-26T20:58:00Z">
        <w:r w:rsidR="007B79AC">
          <w:t>s</w:t>
        </w:r>
      </w:ins>
      <w:ins w:id="69" w:author="Christian Schröder" w:date="2017-10-26T20:57:00Z">
        <w:r w:rsidR="007B79AC">
          <w:t xml:space="preserve"> Anm</w:t>
        </w:r>
      </w:ins>
      <w:ins w:id="70" w:author="Christian Schröder" w:date="2017-10-26T20:59:00Z">
        <w:r w:rsidR="007B79AC">
          <w:t xml:space="preserve">eldeprotokoll wie z.B. HTTP Digest Authentication anzuwenden. Dieses </w:t>
        </w:r>
      </w:ins>
      <w:ins w:id="71" w:author="Christian Schröder" w:date="2017-10-26T21:00:00Z">
        <w:r w:rsidR="007B79AC">
          <w:t>Anmeldep</w:t>
        </w:r>
      </w:ins>
      <w:ins w:id="72" w:author="Christian Schröder" w:date="2017-10-26T20:59:00Z">
        <w:r w:rsidR="007B79AC">
          <w:t>rotokoll ist je nach SMGW-Hersteller unter</w:t>
        </w:r>
      </w:ins>
      <w:ins w:id="73" w:author="Christian Schröder" w:date="2017-10-26T21:00:00Z">
        <w:r w:rsidR="007B79AC">
          <w:t>schiedlich umgesetzt und</w:t>
        </w:r>
      </w:ins>
      <w:ins w:id="74" w:author="Christian Schröder" w:date="2017-10-26T21:01:00Z">
        <w:r w:rsidR="007B79AC">
          <w:t xml:space="preserve"> ist</w:t>
        </w:r>
      </w:ins>
      <w:ins w:id="75" w:author="Christian Schröder" w:date="2017-10-26T21:00:00Z">
        <w:r w:rsidR="007B79AC">
          <w:t xml:space="preserve"> </w:t>
        </w:r>
      </w:ins>
      <w:ins w:id="76" w:author="Christian Schröder" w:date="2017-10-26T21:01:00Z">
        <w:r w:rsidR="007B79AC">
          <w:t>deshalb Teil der Implementierung</w:t>
        </w:r>
      </w:ins>
      <w:ins w:id="77" w:author="Christian Schröder" w:date="2017-10-26T21:00:00Z">
        <w:r w:rsidR="007B79AC">
          <w:t xml:space="preserve"> des HAN-Adapters.</w:t>
        </w:r>
      </w:ins>
      <w:ins w:id="78" w:author="Christian Schröder" w:date="2017-11-15T14:39:00Z">
        <w:r w:rsidR="00331B33" w:rsidRPr="00331B33">
          <w:t xml:space="preserve"> </w:t>
        </w:r>
        <w:r w:rsidR="00331B33">
          <w:t xml:space="preserve">Während die Verbindung zum SMGW hin aufgebaut wird, wird an der Oberfläche eine herstellerspezifische Abbildung des SMGWs angezeigt. Die für die Darstellung verwendete Bilddatei ist als Ressource im HAN-Adapter enthalten und wird bei Aktivierung des Adapters von </w:t>
        </w:r>
        <w:proofErr w:type="spellStart"/>
        <w:r w:rsidR="00331B33">
          <w:t>TRuDI</w:t>
        </w:r>
        <w:proofErr w:type="spellEnd"/>
        <w:r w:rsidR="00331B33">
          <w:t xml:space="preserve"> geladen.</w:t>
        </w:r>
      </w:ins>
    </w:p>
    <w:p w:rsidR="00A5641A" w:rsidRDefault="007B79AC" w:rsidP="00DC69EB">
      <w:pPr>
        <w:rPr>
          <w:ins w:id="79" w:author="Christian Schröder" w:date="2017-10-26T21:19:00Z"/>
        </w:rPr>
      </w:pPr>
      <w:ins w:id="80" w:author="Christian Schröder" w:date="2017-10-26T21:01:00Z">
        <w:r>
          <w:t>Nach erfolgreichem TLS Verbindungsau</w:t>
        </w:r>
      </w:ins>
      <w:ins w:id="81" w:author="Christian Schröder" w:date="2017-10-26T21:02:00Z">
        <w:r w:rsidR="008B2208">
          <w:t>fbau, werden über den HAN-</w:t>
        </w:r>
        <w:r>
          <w:t xml:space="preserve">Adapter die Vertragsdaten und zugehörigen Abrechnungsperioden abgefragt, in das </w:t>
        </w:r>
      </w:ins>
      <w:ins w:id="82" w:author="Christian Schröder" w:date="2017-10-26T21:03:00Z">
        <w:r>
          <w:t xml:space="preserve">allgemeine </w:t>
        </w:r>
      </w:ins>
      <w:proofErr w:type="spellStart"/>
      <w:ins w:id="83" w:author="Christian Schröder" w:date="2017-10-26T21:02:00Z">
        <w:r>
          <w:t>TRuDI</w:t>
        </w:r>
        <w:proofErr w:type="spellEnd"/>
        <w:r>
          <w:t xml:space="preserve"> Datenmodell </w:t>
        </w:r>
      </w:ins>
      <w:ins w:id="84" w:author="Christian Schröder" w:date="2017-10-26T21:03:00Z">
        <w:r>
          <w:t xml:space="preserve">konvertiert und an die </w:t>
        </w:r>
        <w:proofErr w:type="spellStart"/>
        <w:r>
          <w:t>TRuDI</w:t>
        </w:r>
        <w:proofErr w:type="spellEnd"/>
        <w:r>
          <w:t xml:space="preserve"> Basis zur Visualisierung übergeben. </w:t>
        </w:r>
      </w:ins>
      <w:ins w:id="85" w:author="Christian Schröder" w:date="2017-10-26T21:04:00Z">
        <w:r>
          <w:t xml:space="preserve">Dieser Schritt ist </w:t>
        </w:r>
      </w:ins>
      <w:ins w:id="86" w:author="Christian Schröder" w:date="2017-10-26T21:06:00Z">
        <w:r w:rsidR="007D0EE5">
          <w:t xml:space="preserve">insbesondere deshalb </w:t>
        </w:r>
      </w:ins>
      <w:ins w:id="87" w:author="Christian Schröder" w:date="2017-10-26T21:04:00Z">
        <w:r>
          <w:t>notwendig, da eine Gesamtauslesung aller im SMGW gespeicherter Daten unverhältnismäßig</w:t>
        </w:r>
      </w:ins>
      <w:ins w:id="88" w:author="Christian Schröder" w:date="2017-10-26T21:05:00Z">
        <w:r w:rsidR="007D0EE5">
          <w:t xml:space="preserve"> </w:t>
        </w:r>
      </w:ins>
      <w:ins w:id="89" w:author="Christian Schröder" w:date="2017-10-26T21:18:00Z">
        <w:r w:rsidR="00A5641A">
          <w:t>sein kann</w:t>
        </w:r>
      </w:ins>
      <w:ins w:id="90" w:author="Christian Schröder" w:date="2017-10-26T21:05:00Z">
        <w:r w:rsidR="007D0EE5">
          <w:t xml:space="preserve">. </w:t>
        </w:r>
      </w:ins>
    </w:p>
    <w:p w:rsidR="007B79AC" w:rsidRDefault="007D0EE5" w:rsidP="00DC69EB">
      <w:ins w:id="91" w:author="Christian Schröder" w:date="2017-10-26T21:05:00Z">
        <w:r>
          <w:t xml:space="preserve">Der Benutzer wird </w:t>
        </w:r>
      </w:ins>
      <w:ins w:id="92" w:author="Christian Schröder" w:date="2017-11-15T13:52:00Z">
        <w:r w:rsidR="00C3690F">
          <w:t xml:space="preserve">hier </w:t>
        </w:r>
      </w:ins>
      <w:ins w:id="93" w:author="Christian Schröder" w:date="2017-10-26T21:05:00Z">
        <w:r>
          <w:t xml:space="preserve">über die </w:t>
        </w:r>
        <w:proofErr w:type="spellStart"/>
        <w:r>
          <w:t>TRuDI</w:t>
        </w:r>
        <w:proofErr w:type="spellEnd"/>
        <w:r>
          <w:t xml:space="preserve"> Oberfläche zur Auswahl einer Abrechnungsperiode</w:t>
        </w:r>
      </w:ins>
      <w:ins w:id="94" w:author="Christian Schröder" w:date="2017-10-26T21:06:00Z">
        <w:r>
          <w:t xml:space="preserve"> und eines Auslesezeitbereichs</w:t>
        </w:r>
      </w:ins>
      <w:ins w:id="95" w:author="Christian Schröder" w:date="2017-10-26T21:05:00Z">
        <w:r>
          <w:t xml:space="preserve"> aufgefordert</w:t>
        </w:r>
      </w:ins>
      <w:ins w:id="96" w:author="Christian Schröder" w:date="2017-10-26T21:07:00Z">
        <w:r>
          <w:t>.</w:t>
        </w:r>
      </w:ins>
      <w:ins w:id="97" w:author="Christian Schröder" w:date="2017-10-26T21:05:00Z">
        <w:r>
          <w:t xml:space="preserve"> </w:t>
        </w:r>
      </w:ins>
      <w:ins w:id="98" w:author="Christian Schröder" w:date="2017-10-26T21:19:00Z">
        <w:r w:rsidR="00A5641A">
          <w:t xml:space="preserve">Über den Adapter werden die der Auswahl entsprechenden originären Messwerte und </w:t>
        </w:r>
        <w:proofErr w:type="spellStart"/>
        <w:r w:rsidR="00A5641A">
          <w:t>Logdaten</w:t>
        </w:r>
        <w:proofErr w:type="spellEnd"/>
        <w:r w:rsidR="00A5641A">
          <w:t xml:space="preserve"> aus dem SMGW ausgelesen. </w:t>
        </w:r>
      </w:ins>
      <w:ins w:id="99" w:author="Christian Schröder" w:date="2017-10-26T21:20:00Z">
        <w:r w:rsidR="00A5641A">
          <w:t xml:space="preserve">Bei der Konvertierung der Rohdaten erfolgt eine Interpretation von Gerätekennungen nach DIN-43863-5. </w:t>
        </w:r>
      </w:ins>
      <w:ins w:id="100" w:author="Christian Schröder" w:date="2017-10-26T21:22:00Z">
        <w:r w:rsidR="00A5641A">
          <w:t>Sollten für einen Messwert mehrere Zeitstempel angeliefert werden, wird vom Adapter derjenige ausgewählt und für die weitere Vera</w:t>
        </w:r>
      </w:ins>
      <w:ins w:id="101" w:author="Christian Schröder" w:date="2017-10-26T21:23:00Z">
        <w:r w:rsidR="00A5641A">
          <w:t>r</w:t>
        </w:r>
      </w:ins>
      <w:ins w:id="102" w:author="Christian Schröder" w:date="2017-10-26T21:22:00Z">
        <w:r w:rsidR="00A5641A">
          <w:t>beitung verwendet, welcher der Ablesung des Werts durch das SMGW entspricht.</w:t>
        </w:r>
      </w:ins>
      <w:ins w:id="103" w:author="Christian Schröder" w:date="2017-10-26T21:23:00Z">
        <w:r w:rsidR="00A5641A">
          <w:t xml:space="preserve"> Die Messwerte selbst werden in das durch AR24</w:t>
        </w:r>
      </w:ins>
      <w:ins w:id="104" w:author="Christian Schröder" w:date="2017-10-26T21:24:00Z">
        <w:r w:rsidR="00A5641A">
          <w:t>18-6 vorgegebene Format überführt und auf die Basis-SI Einheit skaliert.</w:t>
        </w:r>
      </w:ins>
      <w:ins w:id="105" w:author="Christian Schröder" w:date="2017-10-26T21:25:00Z">
        <w:r w:rsidR="008B2208">
          <w:t xml:space="preserve"> </w:t>
        </w:r>
        <w:proofErr w:type="spellStart"/>
        <w:r w:rsidR="008B2208">
          <w:t>Messwertstati</w:t>
        </w:r>
        <w:proofErr w:type="spellEnd"/>
        <w:r w:rsidR="008B2208">
          <w:t xml:space="preserve"> können vom Adapter entweder als FNN- oder PTB-Statuswort an die </w:t>
        </w:r>
        <w:proofErr w:type="spellStart"/>
        <w:r w:rsidR="008B2208">
          <w:t>TRuDI</w:t>
        </w:r>
        <w:proofErr w:type="spellEnd"/>
        <w:r w:rsidR="008B2208">
          <w:t xml:space="preserve"> Basis übergeben werden. </w:t>
        </w:r>
      </w:ins>
      <w:ins w:id="106" w:author="Christian Schröder" w:date="2017-10-26T21:26:00Z">
        <w:r w:rsidR="008B2208">
          <w:t>Falls vom SMGW weder FNN- noch PTB Statuswerte bereit</w:t>
        </w:r>
      </w:ins>
      <w:ins w:id="107" w:author="Christian Schröder" w:date="2017-10-26T21:27:00Z">
        <w:r w:rsidR="008B2208">
          <w:t>gestellt werden, erfolgt eine Konvertierung des herstellerspezifischen Statusworts auf das PTB Format innerhalb des Adapters.</w:t>
        </w:r>
      </w:ins>
      <w:ins w:id="108" w:author="Christian Schröder" w:date="2017-10-26T21:28:00Z">
        <w:r w:rsidR="008B2208">
          <w:t xml:space="preserve"> Ansonsten finden keine weiteren Anpassungen der ausgelesenen </w:t>
        </w:r>
      </w:ins>
      <w:ins w:id="109" w:author="Christian Schröder" w:date="2017-10-26T21:29:00Z">
        <w:r w:rsidR="008B2208">
          <w:t>Inhalte</w:t>
        </w:r>
      </w:ins>
      <w:ins w:id="110" w:author="Christian Schröder" w:date="2017-10-26T21:28:00Z">
        <w:r w:rsidR="008B2208">
          <w:t xml:space="preserve"> statt. Der Adapter </w:t>
        </w:r>
      </w:ins>
      <w:ins w:id="111" w:author="Christian Schröder" w:date="2017-10-26T21:32:00Z">
        <w:r w:rsidR="008B2208">
          <w:t xml:space="preserve">wird entsprechend Abbildung 5 nur </w:t>
        </w:r>
      </w:ins>
      <w:ins w:id="112" w:author="Christian Schröder" w:date="2017-10-26T21:34:00Z">
        <w:r w:rsidR="008B2208">
          <w:t xml:space="preserve">dann </w:t>
        </w:r>
      </w:ins>
      <w:ins w:id="113" w:author="Christian Schröder" w:date="2017-10-26T21:32:00Z">
        <w:r w:rsidR="008B2208">
          <w:t>akt</w:t>
        </w:r>
      </w:ins>
      <w:ins w:id="114" w:author="Christian Schröder" w:date="2017-10-26T21:34:00Z">
        <w:r w:rsidR="008B2208">
          <w:t xml:space="preserve">iv, wenn ein Funktionsaufruf durch die </w:t>
        </w:r>
        <w:proofErr w:type="spellStart"/>
        <w:r w:rsidR="008B2208">
          <w:t>TruDI</w:t>
        </w:r>
        <w:proofErr w:type="spellEnd"/>
        <w:r w:rsidR="008B2208">
          <w:t>-Basis angestoßen wird</w:t>
        </w:r>
      </w:ins>
      <w:ins w:id="115" w:author="Christian Schröder" w:date="2017-10-26T21:29:00Z">
        <w:r w:rsidR="008B2208">
          <w:t>.</w:t>
        </w:r>
      </w:ins>
      <w:ins w:id="116" w:author="Christian Schröder" w:date="2017-10-26T21:35:00Z">
        <w:r w:rsidR="008B2208">
          <w:t xml:space="preserve"> Er greift dabei </w:t>
        </w:r>
      </w:ins>
      <w:ins w:id="117" w:author="Christian Schröder" w:date="2017-11-15T13:53:00Z">
        <w:r w:rsidR="00C3690F">
          <w:t>ausschließlich</w:t>
        </w:r>
      </w:ins>
      <w:ins w:id="118" w:author="Christian Schröder" w:date="2017-10-26T21:35:00Z">
        <w:r w:rsidR="008B2208">
          <w:t xml:space="preserve"> lesend auf die im SMGW gespeicherten Daten zu.</w:t>
        </w:r>
      </w:ins>
      <w:ins w:id="119" w:author="Christian Schröder" w:date="2017-11-15T13:53:00Z">
        <w:r w:rsidR="00C3690F">
          <w:t xml:space="preserve"> Neben den in </w:t>
        </w:r>
      </w:ins>
      <w:ins w:id="120" w:author="Christian Schröder" w:date="2017-11-15T13:54:00Z">
        <w:r w:rsidR="00C3690F">
          <w:t>Abbildung 5 dargestellten</w:t>
        </w:r>
      </w:ins>
      <w:ins w:id="121" w:author="Christian Schröder" w:date="2017-11-15T13:55:00Z">
        <w:r w:rsidR="00C3690F">
          <w:t xml:space="preserve"> werden von der </w:t>
        </w:r>
        <w:proofErr w:type="spellStart"/>
        <w:r w:rsidR="00C3690F">
          <w:t>TRuDI</w:t>
        </w:r>
        <w:proofErr w:type="spellEnd"/>
        <w:r w:rsidR="00C3690F">
          <w:t>-Basis keine weiteren Funk</w:t>
        </w:r>
        <w:r w:rsidR="005A0AD2">
          <w:t xml:space="preserve">tionen </w:t>
        </w:r>
      </w:ins>
      <w:ins w:id="122" w:author="Christian Schröder" w:date="2017-11-15T13:56:00Z">
        <w:r w:rsidR="005A0AD2">
          <w:t xml:space="preserve">des HAN-Adapters </w:t>
        </w:r>
      </w:ins>
      <w:ins w:id="123" w:author="Christian Schröder" w:date="2017-11-15T13:55:00Z">
        <w:r w:rsidR="005A0AD2">
          <w:t>aufgerufen.</w:t>
        </w:r>
      </w:ins>
    </w:p>
    <w:p w:rsidR="002772F7" w:rsidRDefault="002772F7" w:rsidP="00DC69EB">
      <w:r>
        <w:t>Beim Verlassen des Programms wird eine evtl. bestehende Verbindung zum SMGW geschlossen.</w:t>
      </w:r>
    </w:p>
    <w:p w:rsidR="00DC69EB" w:rsidRDefault="00DC69EB" w:rsidP="00DC69EB">
      <w:pPr>
        <w:pStyle w:val="berschrift3"/>
      </w:pPr>
      <w:bookmarkStart w:id="124" w:name="_Ref493163715"/>
      <w:bookmarkStart w:id="125" w:name="_Toc495435559"/>
      <w:r>
        <w:t>Datenmodell</w:t>
      </w:r>
      <w:bookmarkEnd w:id="124"/>
      <w:bookmarkEnd w:id="125"/>
    </w:p>
    <w:p w:rsidR="00DC69EB" w:rsidRDefault="00DC69EB" w:rsidP="00DC69EB">
      <w:r>
        <w:t xml:space="preserve">Das zentrale Datenmodell des </w:t>
      </w:r>
      <w:proofErr w:type="spellStart"/>
      <w:r>
        <w:t>Backends</w:t>
      </w:r>
      <w:proofErr w:type="spellEnd"/>
      <w:r>
        <w:t xml:space="preserve"> bildet die Klasse </w:t>
      </w:r>
      <w:hyperlink r:id="rId33" w:history="1">
        <w:proofErr w:type="spellStart"/>
        <w:r w:rsidRPr="007722E4">
          <w:rPr>
            <w:rStyle w:val="Hyperlink"/>
            <w:i/>
          </w:rPr>
          <w:t>ApplicationState</w:t>
        </w:r>
        <w:proofErr w:type="spellEnd"/>
      </w:hyperlink>
      <w:r>
        <w:t xml:space="preserve">. Beim Start der ASP.NET Anwendung wird ein Objekt des </w:t>
      </w:r>
      <w:hyperlink r:id="rId34" w:history="1">
        <w:proofErr w:type="spellStart"/>
        <w:r w:rsidRPr="007722E4">
          <w:rPr>
            <w:rStyle w:val="Hyperlink"/>
            <w:i/>
          </w:rPr>
          <w:t>ApplicationState</w:t>
        </w:r>
        <w:proofErr w:type="spellEnd"/>
      </w:hyperlink>
      <w:r>
        <w:rPr>
          <w:i/>
        </w:rPr>
        <w:t xml:space="preserve"> </w:t>
      </w:r>
      <w:r>
        <w:t>als Single</w:t>
      </w:r>
      <w:bookmarkStart w:id="126" w:name="_GoBack"/>
      <w:bookmarkEnd w:id="126"/>
      <w:r>
        <w:t xml:space="preserve">ton angelegt und per </w:t>
      </w:r>
      <w:proofErr w:type="spellStart"/>
      <w:r>
        <w:t>Dependency</w:t>
      </w:r>
      <w:proofErr w:type="spellEnd"/>
      <w:r>
        <w:t xml:space="preserve"> </w:t>
      </w:r>
      <w:proofErr w:type="spellStart"/>
      <w:r>
        <w:t>Injection</w:t>
      </w:r>
      <w:proofErr w:type="spellEnd"/>
      <w:r>
        <w:t xml:space="preserve"> allen Controllern übergeben. Der </w:t>
      </w:r>
      <w:hyperlink r:id="rId35" w:history="1">
        <w:proofErr w:type="spellStart"/>
        <w:r w:rsidRPr="007722E4">
          <w:rPr>
            <w:rStyle w:val="Hyperlink"/>
            <w:i/>
          </w:rPr>
          <w:t>ApplicationState</w:t>
        </w:r>
        <w:proofErr w:type="spellEnd"/>
      </w:hyperlink>
      <w:r>
        <w:rPr>
          <w:i/>
        </w:rPr>
        <w:t xml:space="preserve"> </w:t>
      </w:r>
      <w:r>
        <w:t xml:space="preserve">verwaltet die Zustände der Benutzernavigation, der Dateneingaben sowie der Adapter-Kommunikation. </w:t>
      </w:r>
    </w:p>
    <w:p w:rsidR="00A1141C" w:rsidRDefault="00DC69EB" w:rsidP="00DC69EB">
      <w:r>
        <w:lastRenderedPageBreak/>
        <w:t xml:space="preserve">Die Objektmodelle für die Adapterkommunikation und die TAF-Berechnung sind in der Komponente </w:t>
      </w:r>
      <w:hyperlink r:id="rId36" w:history="1">
        <w:r w:rsidRPr="00DC69EB">
          <w:rPr>
            <w:rStyle w:val="Hyperlink"/>
          </w:rPr>
          <w:t>Models</w:t>
        </w:r>
      </w:hyperlink>
      <w:r>
        <w:t xml:space="preserve"> zusammengefasst. </w:t>
      </w:r>
      <w:r w:rsidR="00C6263D">
        <w:t xml:space="preserve">Sie </w:t>
      </w:r>
      <w:r w:rsidR="00A1141C">
        <w:t xml:space="preserve">wird </w:t>
      </w:r>
      <w:r w:rsidR="00C6263D">
        <w:t xml:space="preserve">weiterhin </w:t>
      </w:r>
      <w:r w:rsidR="00A1141C">
        <w:t xml:space="preserve">für die Verarbeitung </w:t>
      </w:r>
      <w:r w:rsidR="00C6263D">
        <w:t>und Validierung aller</w:t>
      </w:r>
      <w:r w:rsidR="00A1141C">
        <w:t xml:space="preserve"> vom Adapter oder per Datei geladenen </w:t>
      </w:r>
      <w:r w:rsidR="00C6263D">
        <w:t>Daten</w:t>
      </w:r>
      <w:r w:rsidR="00A1141C">
        <w:t xml:space="preserve"> verwendet. Ne</w:t>
      </w:r>
      <w:r w:rsidR="00C65B12">
        <w:t>ben der reinen Schemaprüfung</w:t>
      </w:r>
      <w:r w:rsidR="00A1141C">
        <w:t xml:space="preserve"> gegen die im Lastenheft referenzierten Schemas</w:t>
      </w:r>
      <w:r w:rsidR="00C65B12">
        <w:t xml:space="preserve"> (</w:t>
      </w:r>
      <w:hyperlink r:id="rId37" w:history="1">
        <w:r w:rsidR="00C65B12" w:rsidRPr="00C65B12">
          <w:rPr>
            <w:rStyle w:val="Hyperlink"/>
            <w:i/>
          </w:rPr>
          <w:t>Ar2418Validation</w:t>
        </w:r>
      </w:hyperlink>
      <w:r w:rsidR="00C65B12">
        <w:t>)</w:t>
      </w:r>
      <w:r w:rsidR="00A1141C">
        <w:t xml:space="preserve">, enthält diese Komponente </w:t>
      </w:r>
      <w:r w:rsidR="00C65B12">
        <w:t>Model-</w:t>
      </w:r>
      <w:r w:rsidR="00A1141C">
        <w:t>Klassen zur</w:t>
      </w:r>
      <w:r w:rsidR="00C65B12">
        <w:t xml:space="preserve"> </w:t>
      </w:r>
      <w:proofErr w:type="spellStart"/>
      <w:r w:rsidR="00C65B12">
        <w:t>Deserialisierung</w:t>
      </w:r>
      <w:proofErr w:type="spellEnd"/>
      <w:r w:rsidR="00C65B12">
        <w:t xml:space="preserve"> und</w:t>
      </w:r>
      <w:r w:rsidR="00A1141C">
        <w:t xml:space="preserve"> Repräsentation der XML-Daten als C#-Obj</w:t>
      </w:r>
      <w:r w:rsidR="00C65B12">
        <w:t>ekte</w:t>
      </w:r>
      <w:r w:rsidR="00746CF8">
        <w:t xml:space="preserve"> (</w:t>
      </w:r>
      <w:proofErr w:type="spellStart"/>
      <w:r w:rsidR="00C3690F">
        <w:fldChar w:fldCharType="begin"/>
      </w:r>
      <w:r w:rsidR="00C3690F">
        <w:instrText xml:space="preserve"> HYPERLINK "https://bitbucket.org/dzgtrudi/trudi/src/master/src/TRuDI.HanAdapter.XmlValidation/XmlModelParser.cs" </w:instrText>
      </w:r>
      <w:r w:rsidR="00C3690F">
        <w:fldChar w:fldCharType="separate"/>
      </w:r>
      <w:r w:rsidR="00746CF8" w:rsidRPr="00746CF8">
        <w:rPr>
          <w:rStyle w:val="Hyperlink"/>
          <w:i/>
        </w:rPr>
        <w:t>XmlModelParser</w:t>
      </w:r>
      <w:proofErr w:type="spellEnd"/>
      <w:r w:rsidR="00C3690F">
        <w:rPr>
          <w:rStyle w:val="Hyperlink"/>
          <w:i/>
        </w:rPr>
        <w:fldChar w:fldCharType="end"/>
      </w:r>
      <w:r w:rsidR="00746CF8">
        <w:t>)</w:t>
      </w:r>
      <w:r w:rsidR="00C65B12">
        <w:t xml:space="preserve">, sowie Funktionen zur </w:t>
      </w:r>
      <w:r w:rsidR="00746CF8">
        <w:t xml:space="preserve">Validierung der Rückgabewerte der </w:t>
      </w:r>
      <w:proofErr w:type="spellStart"/>
      <w:r w:rsidR="00746CF8">
        <w:t>IHanAdapter</w:t>
      </w:r>
      <w:proofErr w:type="spellEnd"/>
      <w:r w:rsidR="00746CF8">
        <w:t>-Funktionen(</w:t>
      </w:r>
      <w:proofErr w:type="spellStart"/>
      <w:r w:rsidR="00C3690F">
        <w:fldChar w:fldCharType="begin"/>
      </w:r>
      <w:r w:rsidR="00C3690F">
        <w:instrText xml:space="preserve"> HYPERLINK "https://bitbucket.org/dzgtrudi/trudi/src/master/src/TRuDI.HanAdapter.XmlValidation/ContextValidation.cs" </w:instrText>
      </w:r>
      <w:r w:rsidR="00C3690F">
        <w:fldChar w:fldCharType="separate"/>
      </w:r>
      <w:r w:rsidR="00746CF8" w:rsidRPr="00746CF8">
        <w:rPr>
          <w:rStyle w:val="Hyperlink"/>
          <w:i/>
        </w:rPr>
        <w:t>ContextValidation</w:t>
      </w:r>
      <w:proofErr w:type="spellEnd"/>
      <w:r w:rsidR="00C3690F">
        <w:rPr>
          <w:rStyle w:val="Hyperlink"/>
          <w:i/>
        </w:rPr>
        <w:fldChar w:fldCharType="end"/>
      </w:r>
      <w:r w:rsidR="00746CF8">
        <w:t>), sowie zur fachlichen Validierung des Datenmodells der XML-Daten (</w:t>
      </w:r>
      <w:proofErr w:type="spellStart"/>
      <w:r w:rsidR="00C3690F">
        <w:fldChar w:fldCharType="begin"/>
      </w:r>
      <w:r w:rsidR="00C3690F">
        <w:instrText xml:space="preserve"> HYPERLINK "https://bitbucket.org/dzgtrudi/trudi/src/master/src/TRuDI.HanAdapter.XmlValidation/ModelValidation.cs" </w:instrText>
      </w:r>
      <w:r w:rsidR="00C3690F">
        <w:fldChar w:fldCharType="separate"/>
      </w:r>
      <w:r w:rsidR="00746CF8" w:rsidRPr="00746CF8">
        <w:rPr>
          <w:rStyle w:val="Hyperlink"/>
          <w:i/>
        </w:rPr>
        <w:t>ModelValidation</w:t>
      </w:r>
      <w:proofErr w:type="spellEnd"/>
      <w:r w:rsidR="00C3690F">
        <w:rPr>
          <w:rStyle w:val="Hyperlink"/>
          <w:i/>
        </w:rPr>
        <w:fldChar w:fldCharType="end"/>
      </w:r>
      <w:r w:rsidR="00746CF8">
        <w:t>)</w:t>
      </w:r>
      <w:r w:rsidR="00C65B12">
        <w:t>.</w:t>
      </w:r>
      <w:r w:rsidR="00746CF8">
        <w:t xml:space="preserve"> </w:t>
      </w:r>
    </w:p>
    <w:p w:rsidR="00DE65F7" w:rsidRDefault="00DE65F7" w:rsidP="00DE65F7">
      <w:pPr>
        <w:pStyle w:val="berschrift4"/>
      </w:pPr>
      <w:r>
        <w:t>Abruf der Vertragsdaten</w:t>
      </w:r>
    </w:p>
    <w:p w:rsidR="00DE65F7" w:rsidRDefault="00DE65F7" w:rsidP="00DC69EB">
      <w:r>
        <w:t>Vom HAN-Adapter müssen folgende Vertragsdaten bereitgestellt werden:</w:t>
      </w:r>
    </w:p>
    <w:tbl>
      <w:tblPr>
        <w:tblStyle w:val="EinfacheTabelle1"/>
        <w:tblW w:w="0" w:type="auto"/>
        <w:tblLook w:val="04A0" w:firstRow="1" w:lastRow="0" w:firstColumn="1" w:lastColumn="0" w:noHBand="0" w:noVBand="1"/>
      </w:tblPr>
      <w:tblGrid>
        <w:gridCol w:w="1774"/>
        <w:gridCol w:w="3549"/>
        <w:gridCol w:w="1775"/>
        <w:gridCol w:w="1775"/>
      </w:tblGrid>
      <w:tr w:rsidR="00DE65F7" w:rsidRPr="00DE65F7" w:rsidTr="00DE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r w:rsidRPr="00DE65F7">
              <w:t>Feld</w:t>
            </w:r>
          </w:p>
        </w:tc>
        <w:tc>
          <w:tcPr>
            <w:tcW w:w="3549"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Beschreibung</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r w:rsidRPr="00DE65F7">
              <w:t>XML (AR2418)</w:t>
            </w:r>
          </w:p>
        </w:tc>
        <w:tc>
          <w:tcPr>
            <w:tcW w:w="1775" w:type="dxa"/>
          </w:tcPr>
          <w:p w:rsidR="00DE65F7" w:rsidRPr="00DE65F7" w:rsidRDefault="00DE65F7" w:rsidP="00DC69EB">
            <w:pPr>
              <w:cnfStyle w:val="100000000000" w:firstRow="1" w:lastRow="0" w:firstColumn="0" w:lastColumn="0" w:oddVBand="0" w:evenVBand="0" w:oddHBand="0" w:evenHBand="0" w:firstRowFirstColumn="0" w:firstRowLastColumn="0" w:lastRowFirstColumn="0" w:lastRowLastColumn="0"/>
            </w:pP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Pr>
                <w:b w:val="0"/>
              </w:rPr>
              <w:t>TafId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Nummer</w:t>
            </w:r>
            <w:r>
              <w:t xml:space="preserve"> des TAFs (z.B. TAF-2)</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Pr>
                <w:b w:val="0"/>
              </w:rPr>
              <w:t>TafName</w:t>
            </w:r>
            <w:proofErr w:type="spellEnd"/>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Eindeutige Identifikation des TAF</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rsidRPr="00DE65F7">
              <w:t>tariffName</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Default="00DE65F7" w:rsidP="00DC69EB">
            <w:pPr>
              <w:rPr>
                <w:b w:val="0"/>
              </w:rPr>
            </w:pPr>
            <w:r w:rsidRPr="00DE65F7">
              <w:rPr>
                <w:b w:val="0"/>
              </w:rPr>
              <w:t>Description</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Kurze Beschreibung des TAF</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Meters</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Liste der mit dem TAF verbundenen Zähler</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t>meterId</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MeteringPointId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Zählpunktbezeichnung</w:t>
            </w:r>
          </w:p>
        </w:tc>
        <w:tc>
          <w:tcPr>
            <w:tcW w:w="1775" w:type="dxa"/>
          </w:tcPr>
          <w:p w:rsid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usagePointId</w:t>
            </w:r>
            <w:proofErr w:type="spellEnd"/>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SupplierId</w:t>
            </w:r>
            <w:proofErr w:type="spellEnd"/>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ID des Lieferanten</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roofErr w:type="spellStart"/>
            <w:r w:rsidRPr="00DE65F7">
              <w:t>invoicingPartyId</w:t>
            </w:r>
            <w:proofErr w:type="spellEnd"/>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proofErr w:type="spellStart"/>
            <w:r w:rsidRPr="00DE65F7">
              <w:rPr>
                <w:b w:val="0"/>
              </w:rPr>
              <w:t>ConsumerId</w:t>
            </w:r>
            <w:proofErr w:type="spellEnd"/>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ObjectID</w:t>
            </w:r>
            <w:proofErr w:type="spellEnd"/>
            <w:r w:rsidRPr="00DE65F7">
              <w:t xml:space="preserve"> des Letztverbrauchers, dem die die Daten zugeordnet werden (</w:t>
            </w:r>
            <w:proofErr w:type="spellStart"/>
            <w:r w:rsidRPr="00DE65F7">
              <w:t>Cosem</w:t>
            </w:r>
            <w:proofErr w:type="spellEnd"/>
            <w:r w:rsidRPr="00DE65F7">
              <w:t xml:space="preserve"> Logical Device ohne .</w:t>
            </w:r>
            <w:proofErr w:type="spellStart"/>
            <w:r w:rsidRPr="00DE65F7">
              <w:t>sm</w:t>
            </w:r>
            <w:proofErr w:type="spellEnd"/>
            <w:r w:rsidRPr="00DE65F7">
              <w:t>)</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roofErr w:type="spellStart"/>
            <w:r w:rsidRPr="00DE65F7">
              <w:t>customerId</w:t>
            </w:r>
            <w:proofErr w:type="spellEnd"/>
          </w:p>
        </w:tc>
        <w:tc>
          <w:tcPr>
            <w:tcW w:w="1775" w:type="dxa"/>
          </w:tcPr>
          <w:p w:rsidR="00DE65F7" w:rsidRPr="00DE65F7" w:rsidRDefault="005336C5" w:rsidP="00DC69EB">
            <w:pPr>
              <w:cnfStyle w:val="000000100000" w:firstRow="0" w:lastRow="0" w:firstColumn="0" w:lastColumn="0" w:oddVBand="0" w:evenVBand="0" w:oddHBand="1" w:evenHBand="0" w:firstRowFirstColumn="0" w:firstRowLastColumn="0" w:lastRowFirstColumn="0" w:lastRowLastColumn="0"/>
            </w:pPr>
            <w:r>
              <w:t>muss</w:t>
            </w:r>
          </w:p>
        </w:tc>
      </w:tr>
      <w:tr w:rsidR="00DE65F7" w:rsidRPr="00DE65F7" w:rsidTr="00DE65F7">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Begin</w:t>
            </w:r>
          </w:p>
        </w:tc>
        <w:tc>
          <w:tcPr>
            <w:tcW w:w="3549"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r w:rsidRPr="00DE65F7">
              <w:t>Startzeitpunkt des Vertrags</w:t>
            </w:r>
          </w:p>
        </w:tc>
        <w:tc>
          <w:tcPr>
            <w:tcW w:w="1775" w:type="dxa"/>
          </w:tcPr>
          <w:p w:rsidR="00DE65F7" w:rsidRPr="00DE65F7" w:rsidRDefault="00DE65F7" w:rsidP="00DC69EB">
            <w:pPr>
              <w:cnfStyle w:val="000000000000" w:firstRow="0" w:lastRow="0" w:firstColumn="0" w:lastColumn="0" w:oddVBand="0" w:evenVBand="0" w:oddHBand="0" w:evenHBand="0" w:firstRowFirstColumn="0" w:firstRowLastColumn="0" w:lastRowFirstColumn="0" w:lastRowLastColumn="0"/>
            </w:pPr>
          </w:p>
        </w:tc>
        <w:tc>
          <w:tcPr>
            <w:tcW w:w="1775" w:type="dxa"/>
          </w:tcPr>
          <w:p w:rsidR="00DE65F7" w:rsidRPr="00DE65F7" w:rsidRDefault="005336C5" w:rsidP="00DC69EB">
            <w:pPr>
              <w:cnfStyle w:val="000000000000" w:firstRow="0" w:lastRow="0" w:firstColumn="0" w:lastColumn="0" w:oddVBand="0" w:evenVBand="0" w:oddHBand="0" w:evenHBand="0" w:firstRowFirstColumn="0" w:firstRowLastColumn="0" w:lastRowFirstColumn="0" w:lastRowLastColumn="0"/>
            </w:pPr>
            <w:r>
              <w:t>muss</w:t>
            </w:r>
          </w:p>
        </w:tc>
      </w:tr>
      <w:tr w:rsidR="00DE65F7" w:rsidRPr="00DE65F7" w:rsidTr="00DE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rsidR="00DE65F7" w:rsidRPr="00DE65F7" w:rsidRDefault="00DE65F7" w:rsidP="00DC69EB">
            <w:pPr>
              <w:rPr>
                <w:b w:val="0"/>
              </w:rPr>
            </w:pPr>
            <w:r w:rsidRPr="00DE65F7">
              <w:rPr>
                <w:b w:val="0"/>
              </w:rPr>
              <w:t>End</w:t>
            </w:r>
          </w:p>
        </w:tc>
        <w:tc>
          <w:tcPr>
            <w:tcW w:w="3549"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rsidRPr="00DE65F7">
              <w:t>Endzeitpunkt des Vertrags</w:t>
            </w: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p>
        </w:tc>
        <w:tc>
          <w:tcPr>
            <w:tcW w:w="1775" w:type="dxa"/>
          </w:tcPr>
          <w:p w:rsidR="00DE65F7" w:rsidRPr="00DE65F7" w:rsidRDefault="00DE65F7" w:rsidP="00DC69EB">
            <w:pPr>
              <w:cnfStyle w:val="000000100000" w:firstRow="0" w:lastRow="0" w:firstColumn="0" w:lastColumn="0" w:oddVBand="0" w:evenVBand="0" w:oddHBand="1" w:evenHBand="0" w:firstRowFirstColumn="0" w:firstRowLastColumn="0" w:lastRowFirstColumn="0" w:lastRowLastColumn="0"/>
            </w:pPr>
            <w:r>
              <w:t>optional</w:t>
            </w:r>
          </w:p>
        </w:tc>
      </w:tr>
    </w:tbl>
    <w:p w:rsidR="00DE65F7" w:rsidRDefault="00DE65F7" w:rsidP="00DC69EB"/>
    <w:p w:rsidR="001B5ADB" w:rsidRDefault="001B5ADB" w:rsidP="001B5ADB">
      <w:pPr>
        <w:pStyle w:val="berschrift3"/>
      </w:pPr>
      <w:bookmarkStart w:id="127" w:name="_Toc495435560"/>
      <w:r>
        <w:t>Transparenzfunktion</w:t>
      </w:r>
      <w:bookmarkEnd w:id="127"/>
    </w:p>
    <w:p w:rsidR="00A53A37" w:rsidRDefault="00F93BE3" w:rsidP="00171E27">
      <w:r>
        <w:t xml:space="preserve">Analog zu </w:t>
      </w:r>
      <w:proofErr w:type="spellStart"/>
      <w:r w:rsidRPr="00F93BE3">
        <w:rPr>
          <w:i/>
        </w:rPr>
        <w:t>IHanAdapter</w:t>
      </w:r>
      <w:proofErr w:type="spellEnd"/>
      <w:r>
        <w:t xml:space="preserve"> können TAF-</w:t>
      </w:r>
      <w:proofErr w:type="spellStart"/>
      <w:r>
        <w:t>Plugins</w:t>
      </w:r>
      <w:proofErr w:type="spellEnd"/>
      <w:r>
        <w:t xml:space="preserve"> eingebunden werden. Diese müssen das Interface </w:t>
      </w:r>
      <w:hyperlink r:id="rId38" w:history="1">
        <w:proofErr w:type="spellStart"/>
        <w:r w:rsidRPr="00A53A37">
          <w:rPr>
            <w:rStyle w:val="Hyperlink"/>
            <w:i/>
          </w:rPr>
          <w:t>ITafAdapter</w:t>
        </w:r>
        <w:proofErr w:type="spellEnd"/>
      </w:hyperlink>
      <w:r>
        <w:t xml:space="preserve"> implementieren.</w:t>
      </w:r>
      <w:r w:rsidR="00A53A37">
        <w:t xml:space="preserve"> Ein TAF-</w:t>
      </w:r>
      <w:proofErr w:type="spellStart"/>
      <w:r w:rsidR="00A53A37">
        <w:t>Plugin</w:t>
      </w:r>
      <w:proofErr w:type="spellEnd"/>
      <w:r w:rsidR="00A53A37">
        <w:t xml:space="preserve"> berechnet anhand einer Tarifdefinition (</w:t>
      </w:r>
      <w:proofErr w:type="spellStart"/>
      <w:r w:rsidR="00C3690F">
        <w:fldChar w:fldCharType="begin"/>
      </w:r>
      <w:r w:rsidR="00C3690F">
        <w:instrText xml:space="preserve"> HYPERLINK "https://bitbucket.org/dzgtrudi/trudi/src/master/src/TRuDI.Models/BasicData/UsagePointLieferant.cs" </w:instrText>
      </w:r>
      <w:r w:rsidR="00C3690F">
        <w:fldChar w:fldCharType="separate"/>
      </w:r>
      <w:r w:rsidR="00A53A37" w:rsidRPr="000E3DF0">
        <w:rPr>
          <w:rStyle w:val="Hyperlink"/>
          <w:i/>
        </w:rPr>
        <w:t>UsagePointLieferant</w:t>
      </w:r>
      <w:proofErr w:type="spellEnd"/>
      <w:r w:rsidR="00C3690F">
        <w:rPr>
          <w:rStyle w:val="Hyperlink"/>
          <w:i/>
        </w:rPr>
        <w:fldChar w:fldCharType="end"/>
      </w:r>
      <w:r w:rsidR="00A53A37">
        <w:t>) und den Daten der aus dem SMGW abgelesenen originären Messwertliste (</w:t>
      </w:r>
      <w:proofErr w:type="spellStart"/>
      <w:r w:rsidR="00C3690F">
        <w:fldChar w:fldCharType="begin"/>
      </w:r>
      <w:r w:rsidR="00C3690F">
        <w:instrText xml:space="preserve"> HYPERLINK "https://bitbucket.org/dzgtrudi/trudi/src/master/src/TRuDI.Models/BasicData/UsagePointAdapterTRuDI.cs" </w:instrText>
      </w:r>
      <w:r w:rsidR="00C3690F">
        <w:fldChar w:fldCharType="separate"/>
      </w:r>
      <w:r w:rsidR="00A53A37" w:rsidRPr="000E3DF0">
        <w:rPr>
          <w:rStyle w:val="Hyperlink"/>
          <w:i/>
        </w:rPr>
        <w:t>UsagePointAdapterTRuDI</w:t>
      </w:r>
      <w:proofErr w:type="spellEnd"/>
      <w:r w:rsidR="00C3690F">
        <w:rPr>
          <w:rStyle w:val="Hyperlink"/>
          <w:i/>
        </w:rPr>
        <w:fldChar w:fldCharType="end"/>
      </w:r>
      <w:r w:rsidR="00A53A37">
        <w:t>) die abgeleiteten Tarifregister. In dieser Programmversion sind TAF-</w:t>
      </w:r>
      <w:proofErr w:type="spellStart"/>
      <w:r w:rsidR="00A53A37">
        <w:t>Plugins</w:t>
      </w:r>
      <w:proofErr w:type="spellEnd"/>
      <w:r w:rsidR="00A53A37">
        <w:t xml:space="preserve"> für folgende Tarifanwendungsfälle implementiert:</w:t>
      </w:r>
    </w:p>
    <w:tbl>
      <w:tblPr>
        <w:tblStyle w:val="EinfacheTabelle1"/>
        <w:tblW w:w="0" w:type="auto"/>
        <w:tblLook w:val="04A0" w:firstRow="1" w:lastRow="0" w:firstColumn="1" w:lastColumn="0" w:noHBand="0" w:noVBand="1"/>
      </w:tblPr>
      <w:tblGrid>
        <w:gridCol w:w="877"/>
        <w:gridCol w:w="3054"/>
        <w:gridCol w:w="4942"/>
      </w:tblGrid>
      <w:tr w:rsidR="00A53A37" w:rsidTr="00A53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w:t>
            </w:r>
            <w:proofErr w:type="spellStart"/>
            <w:r>
              <w:t>Id</w:t>
            </w:r>
            <w:proofErr w:type="spellEnd"/>
          </w:p>
        </w:tc>
        <w:tc>
          <w:tcPr>
            <w:tcW w:w="3054"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r>
              <w:t>Tarifbezeichnung</w:t>
            </w:r>
          </w:p>
        </w:tc>
        <w:tc>
          <w:tcPr>
            <w:tcW w:w="4942" w:type="dxa"/>
          </w:tcPr>
          <w:p w:rsidR="00A53A37" w:rsidRDefault="00A53A37" w:rsidP="00DA4AB1">
            <w:pPr>
              <w:cnfStyle w:val="100000000000" w:firstRow="1" w:lastRow="0" w:firstColumn="0" w:lastColumn="0" w:oddVBand="0" w:evenVBand="0" w:oddHBand="0" w:evenHBand="0" w:firstRowFirstColumn="0" w:firstRowLastColumn="0" w:lastRowFirstColumn="0" w:lastRowLastColumn="0"/>
            </w:pPr>
            <w:proofErr w:type="spellStart"/>
            <w:r>
              <w:t>Assembly</w:t>
            </w:r>
            <w:proofErr w:type="spellEnd"/>
            <w:r>
              <w:t>-Name</w:t>
            </w:r>
          </w:p>
        </w:tc>
      </w:tr>
      <w:tr w:rsidR="00A53A37" w:rsidRPr="000B4E37" w:rsidTr="00A53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A53A37" w:rsidRPr="000B4E37" w:rsidRDefault="00A53A37" w:rsidP="00DA4AB1">
            <w:r>
              <w:t>TAF-1</w:t>
            </w:r>
          </w:p>
        </w:tc>
        <w:tc>
          <w:tcPr>
            <w:tcW w:w="3054"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Datensparsamer Tarif</w:t>
            </w:r>
          </w:p>
        </w:tc>
        <w:tc>
          <w:tcPr>
            <w:tcW w:w="4942" w:type="dxa"/>
          </w:tcPr>
          <w:p w:rsidR="00A53A37" w:rsidRPr="000B4E37" w:rsidRDefault="00A53A37" w:rsidP="00DA4AB1">
            <w:pPr>
              <w:cnfStyle w:val="000000100000" w:firstRow="0" w:lastRow="0" w:firstColumn="0" w:lastColumn="0" w:oddVBand="0" w:evenVBand="0" w:oddHBand="1" w:evenHBand="0" w:firstRowFirstColumn="0" w:firstRowLastColumn="0" w:lastRowFirstColumn="0" w:lastRowLastColumn="0"/>
            </w:pPr>
            <w:r>
              <w:t>TRuDI.TafAdapter.Taf1</w:t>
            </w:r>
          </w:p>
        </w:tc>
      </w:tr>
      <w:tr w:rsidR="00A53A37" w:rsidRPr="000B4E37" w:rsidTr="00A53A37">
        <w:tc>
          <w:tcPr>
            <w:cnfStyle w:val="001000000000" w:firstRow="0" w:lastRow="0" w:firstColumn="1" w:lastColumn="0" w:oddVBand="0" w:evenVBand="0" w:oddHBand="0" w:evenHBand="0" w:firstRowFirstColumn="0" w:firstRowLastColumn="0" w:lastRowFirstColumn="0" w:lastRowLastColumn="0"/>
            <w:tcW w:w="877" w:type="dxa"/>
          </w:tcPr>
          <w:p w:rsidR="00A53A37" w:rsidRDefault="00A53A37" w:rsidP="00DA4AB1">
            <w:r>
              <w:t>TAF-2</w:t>
            </w:r>
          </w:p>
        </w:tc>
        <w:tc>
          <w:tcPr>
            <w:tcW w:w="3054" w:type="dxa"/>
          </w:tcPr>
          <w:p w:rsidR="00A53A37" w:rsidRDefault="00A53A37" w:rsidP="00DA4AB1">
            <w:pPr>
              <w:cnfStyle w:val="000000000000" w:firstRow="0" w:lastRow="0" w:firstColumn="0" w:lastColumn="0" w:oddVBand="0" w:evenVBand="0" w:oddHBand="0" w:evenHBand="0" w:firstRowFirstColumn="0" w:firstRowLastColumn="0" w:lastRowFirstColumn="0" w:lastRowLastColumn="0"/>
            </w:pPr>
            <w:r>
              <w:t>Zeitvariabler Tarif</w:t>
            </w:r>
          </w:p>
        </w:tc>
        <w:tc>
          <w:tcPr>
            <w:tcW w:w="4942" w:type="dxa"/>
          </w:tcPr>
          <w:p w:rsidR="00A53A37" w:rsidRDefault="00A53A37" w:rsidP="00BA7E48">
            <w:pPr>
              <w:keepNext/>
              <w:cnfStyle w:val="000000000000" w:firstRow="0" w:lastRow="0" w:firstColumn="0" w:lastColumn="0" w:oddVBand="0" w:evenVBand="0" w:oddHBand="0" w:evenHBand="0" w:firstRowFirstColumn="0" w:firstRowLastColumn="0" w:lastRowFirstColumn="0" w:lastRowLastColumn="0"/>
            </w:pPr>
            <w:r>
              <w:t>TRuDI.TafAdapter.Taf2</w:t>
            </w:r>
          </w:p>
        </w:tc>
      </w:tr>
    </w:tbl>
    <w:p w:rsidR="00A53A37" w:rsidRDefault="00BA7E48" w:rsidP="00BA7E48">
      <w:pPr>
        <w:pStyle w:val="Beschriftung"/>
      </w:pPr>
      <w:r>
        <w:t xml:space="preserve">Tabelle </w:t>
      </w:r>
      <w:fldSimple w:instr=" SEQ Tabelle \* ARABIC ">
        <w:r>
          <w:rPr>
            <w:noProof/>
          </w:rPr>
          <w:t>3</w:t>
        </w:r>
      </w:fldSimple>
      <w:r>
        <w:t xml:space="preserve"> </w:t>
      </w:r>
      <w:r w:rsidRPr="0087098A">
        <w:t>Liste der TAF-</w:t>
      </w:r>
      <w:proofErr w:type="spellStart"/>
      <w:r w:rsidRPr="0087098A">
        <w:t>Plugins</w:t>
      </w:r>
      <w:proofErr w:type="spellEnd"/>
    </w:p>
    <w:p w:rsidR="00BA7E48" w:rsidRDefault="00BA7E48">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128" w:name="_Toc495435561"/>
      <w:r>
        <w:lastRenderedPageBreak/>
        <w:t>Flussdiagramme für TAF-</w:t>
      </w:r>
      <w:proofErr w:type="spellStart"/>
      <w:r>
        <w:t>Plugin</w:t>
      </w:r>
      <w:proofErr w:type="spellEnd"/>
      <w:r>
        <w:t xml:space="preserve"> TAF-2</w:t>
      </w:r>
      <w:bookmarkEnd w:id="128"/>
    </w:p>
    <w:p w:rsidR="00BA7E48" w:rsidRPr="00BA7E48" w:rsidRDefault="00BA7E48" w:rsidP="00BA7E48">
      <w:r w:rsidRPr="00BA7E48">
        <w:rPr>
          <w:noProof/>
          <w:lang w:eastAsia="de-DE"/>
        </w:rPr>
        <w:drawing>
          <wp:inline distT="0" distB="0" distL="0" distR="0">
            <wp:extent cx="5051620" cy="7296785"/>
            <wp:effectExtent l="0" t="0" r="0" b="0"/>
            <wp:docPr id="17" name="Grafik 17" descr="C:\Users\cwschroeder\Dropbox\MyData\Documents\IVU Softwareentwicklung GmbH\Projekte\DZG.Bundesdisplay\doc\FD_Taf7UseCaseT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schroeder\Dropbox\MyData\Documents\IVU Softwareentwicklung GmbH\Projekte\DZG.Bundesdisplay\doc\FD_Taf7UseCaseTaf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53466" cy="7299452"/>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5206951" cy="7521152"/>
            <wp:effectExtent l="0" t="0" r="0" b="3810"/>
            <wp:docPr id="15" name="Grafik 15" descr="C:\Users\cwschroeder\Dropbox\MyData\Documents\IVU Softwareentwicklung GmbH\Projekte\DZG.Bundesdisplay\doc\FD_GetDa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D_GetDayDat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2165" cy="7528683"/>
                    </a:xfrm>
                    <a:prstGeom prst="rect">
                      <a:avLst/>
                    </a:prstGeom>
                    <a:noFill/>
                    <a:ln>
                      <a:noFill/>
                    </a:ln>
                  </pic:spPr>
                </pic:pic>
              </a:graphicData>
            </a:graphic>
          </wp:inline>
        </w:drawing>
      </w:r>
    </w:p>
    <w:p w:rsidR="00BA7E48" w:rsidRDefault="00BA7E48" w:rsidP="00BA7E48">
      <w:r w:rsidRPr="00BA7E48">
        <w:rPr>
          <w:noProof/>
          <w:lang w:eastAsia="de-DE"/>
        </w:rPr>
        <w:lastRenderedPageBreak/>
        <w:drawing>
          <wp:inline distT="0" distB="0" distL="0" distR="0">
            <wp:extent cx="4970584" cy="7179733"/>
            <wp:effectExtent l="0" t="0" r="1905" b="2540"/>
            <wp:docPr id="18" name="Grafik 18" descr="C:\Users\cwschroeder\Dropbox\MyData\Documents\IVU Softwareentwicklung GmbH\Projekte\DZG.Bundesdisplay\doc\FD_FindLastVali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schroeder\Dropbox\MyData\Documents\IVU Softwareentwicklung GmbH\Projekte\DZG.Bundesdisplay\doc\FD_FindLastValidTim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3003" cy="7183227"/>
                    </a:xfrm>
                    <a:prstGeom prst="rect">
                      <a:avLst/>
                    </a:prstGeom>
                    <a:noFill/>
                    <a:ln>
                      <a:noFill/>
                    </a:ln>
                  </pic:spPr>
                </pic:pic>
              </a:graphicData>
            </a:graphic>
          </wp:inline>
        </w:drawing>
      </w:r>
    </w:p>
    <w:p w:rsidR="004D4816" w:rsidRDefault="004D4816">
      <w:pPr>
        <w:rPr>
          <w:rFonts w:asciiTheme="majorHAnsi" w:eastAsiaTheme="majorEastAsia" w:hAnsiTheme="majorHAnsi" w:cstheme="majorBidi"/>
          <w:color w:val="394B5A" w:themeColor="accent1" w:themeShade="7F"/>
          <w:sz w:val="24"/>
          <w:szCs w:val="24"/>
        </w:rPr>
      </w:pPr>
      <w:r>
        <w:br w:type="page"/>
      </w:r>
    </w:p>
    <w:p w:rsidR="00BA7E48" w:rsidRDefault="00BA7E48" w:rsidP="00BA7E48">
      <w:pPr>
        <w:pStyle w:val="berschrift3"/>
      </w:pPr>
      <w:bookmarkStart w:id="129" w:name="_Toc495435562"/>
      <w:r>
        <w:lastRenderedPageBreak/>
        <w:t>Flussdiagramme für TAF-</w:t>
      </w:r>
      <w:proofErr w:type="spellStart"/>
      <w:r>
        <w:t>Plugin</w:t>
      </w:r>
      <w:proofErr w:type="spellEnd"/>
      <w:r>
        <w:t xml:space="preserve"> TAF-1</w:t>
      </w:r>
      <w:bookmarkEnd w:id="129"/>
    </w:p>
    <w:p w:rsidR="004D4816" w:rsidRDefault="004D4816" w:rsidP="004D4816">
      <w:r w:rsidRPr="004D4816">
        <w:rPr>
          <w:noProof/>
          <w:lang w:eastAsia="de-DE"/>
        </w:rPr>
        <w:drawing>
          <wp:inline distT="0" distB="0" distL="0" distR="0">
            <wp:extent cx="5640517" cy="7161919"/>
            <wp:effectExtent l="0" t="0" r="0" b="1270"/>
            <wp:docPr id="16" name="Grafik 16" descr="C:\Users\cwschroeder\Dropbox\MyData\Documents\IVU Softwareentwicklung GmbH\Projekte\DZG.Bundesdisplay\doc\Flussdiagramme\FD_Taf7UseCaseT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chroeder\Dropbox\MyData\Documents\IVU Softwareentwicklung GmbH\Projekte\DZG.Bundesdisplay\doc\Flussdiagramme\FD_Taf7UseCaseTaf1.png"/>
                    <pic:cNvPicPr>
                      <a:picLocks noChangeAspect="1" noChangeArrowheads="1"/>
                    </pic:cNvPicPr>
                  </pic:nvPicPr>
                  <pic:blipFill rotWithShape="1">
                    <a:blip r:embed="rId42">
                      <a:extLst>
                        <a:ext uri="{28A0092B-C50C-407E-A947-70E740481C1C}">
                          <a14:useLocalDpi xmlns:a14="http://schemas.microsoft.com/office/drawing/2010/main" val="0"/>
                        </a:ext>
                      </a:extLst>
                    </a:blip>
                    <a:srcRect b="12057"/>
                    <a:stretch/>
                  </pic:blipFill>
                  <pic:spPr bwMode="auto">
                    <a:xfrm>
                      <a:off x="0" y="0"/>
                      <a:ext cx="5640705" cy="7162157"/>
                    </a:xfrm>
                    <a:prstGeom prst="rect">
                      <a:avLst/>
                    </a:prstGeom>
                    <a:noFill/>
                    <a:ln>
                      <a:noFill/>
                    </a:ln>
                    <a:extLst>
                      <a:ext uri="{53640926-AAD7-44D8-BBD7-CCE9431645EC}">
                        <a14:shadowObscured xmlns:a14="http://schemas.microsoft.com/office/drawing/2010/main"/>
                      </a:ext>
                    </a:extLst>
                  </pic:spPr>
                </pic:pic>
              </a:graphicData>
            </a:graphic>
          </wp:inline>
        </w:drawing>
      </w:r>
    </w:p>
    <w:p w:rsidR="007D60C8" w:rsidRDefault="007D60C8" w:rsidP="007D60C8">
      <w:pPr>
        <w:pStyle w:val="berschrift1"/>
      </w:pPr>
      <w:bookmarkStart w:id="130" w:name="_Toc495435563"/>
      <w:r>
        <w:lastRenderedPageBreak/>
        <w:t>Bezug zu Anforderungen nach PTB 50.8</w:t>
      </w:r>
      <w:bookmarkEnd w:id="130"/>
    </w:p>
    <w:p w:rsidR="00FB1964" w:rsidRDefault="00FB1964" w:rsidP="00FB1964">
      <w:pPr>
        <w:pStyle w:val="berschrift2"/>
        <w:spacing w:line="240" w:lineRule="auto"/>
      </w:pPr>
      <w:bookmarkStart w:id="131" w:name="_Toc491810202"/>
      <w:bookmarkStart w:id="132" w:name="_Toc495435564"/>
      <w:r>
        <w:t>Anforderungen nach Kapitel 5.3 – Kundendisplay als Anzeige Applikation</w:t>
      </w:r>
      <w:bookmarkEnd w:id="131"/>
      <w:bookmarkEnd w:id="132"/>
    </w:p>
    <w:p w:rsidR="00FB1964" w:rsidRPr="005324F9" w:rsidRDefault="00FB1964" w:rsidP="00FB1964">
      <w:pPr>
        <w:rPr>
          <w:b/>
        </w:rPr>
      </w:pPr>
      <w:r w:rsidRPr="005324F9">
        <w:rPr>
          <w:b/>
        </w:rPr>
        <w:t>Kapitel 5.3.1 Anforderungen an die Software der separaten Anzeige-Applikation</w:t>
      </w:r>
    </w:p>
    <w:tbl>
      <w:tblPr>
        <w:tblStyle w:val="EinfacheTabelle1"/>
        <w:tblW w:w="0" w:type="auto"/>
        <w:tblLook w:val="04A0" w:firstRow="1" w:lastRow="0" w:firstColumn="1" w:lastColumn="0" w:noHBand="0" w:noVBand="1"/>
      </w:tblPr>
      <w:tblGrid>
        <w:gridCol w:w="951"/>
        <w:gridCol w:w="3034"/>
        <w:gridCol w:w="4888"/>
      </w:tblGrid>
      <w:tr w:rsidR="00FB1964"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ID</w:t>
            </w:r>
          </w:p>
        </w:tc>
        <w:tc>
          <w:tcPr>
            <w:tcW w:w="3106"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FB1964" w:rsidRDefault="00FB1964" w:rsidP="00AE6A63">
            <w:pPr>
              <w:cnfStyle w:val="100000000000" w:firstRow="1" w:lastRow="0" w:firstColumn="0" w:lastColumn="0" w:oddVBand="0" w:evenVBand="0" w:oddHBand="0" w:evenHBand="0" w:firstRowFirstColumn="0" w:firstRowLastColumn="0" w:lastRowFirstColumn="0" w:lastRowLastColumn="0"/>
            </w:pPr>
            <w:r>
              <w:t>Kommentar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Pr="000B4E37" w:rsidRDefault="00FB1964" w:rsidP="00AE6A63">
            <w:r w:rsidRPr="000B4E37">
              <w:t>AN1.4</w:t>
            </w:r>
          </w:p>
        </w:tc>
        <w:tc>
          <w:tcPr>
            <w:tcW w:w="3106" w:type="dxa"/>
          </w:tcPr>
          <w:p w:rsidR="00FB1964" w:rsidRPr="000B4E37" w:rsidRDefault="00FB1964" w:rsidP="00AE6A63">
            <w:pPr>
              <w:cnfStyle w:val="000000100000" w:firstRow="0" w:lastRow="0" w:firstColumn="0" w:lastColumn="0" w:oddVBand="0" w:evenVBand="0" w:oddHBand="1" w:evenHBand="0" w:firstRowFirstColumn="0" w:firstRowLastColumn="0" w:lastRowFirstColumn="0" w:lastRowLastColumn="0"/>
            </w:pPr>
            <w:r w:rsidRPr="000B4E37">
              <w:t>Änderung der Zugangsdaten ermöglichen</w:t>
            </w:r>
          </w:p>
        </w:tc>
        <w:tc>
          <w:tcPr>
            <w:tcW w:w="5068" w:type="dxa"/>
          </w:tcPr>
          <w:p w:rsidR="00FB1964" w:rsidRPr="000B4E37" w:rsidRDefault="003E03FE" w:rsidP="00AE6A63">
            <w:pPr>
              <w:cnfStyle w:val="000000100000" w:firstRow="0" w:lastRow="0" w:firstColumn="0" w:lastColumn="0" w:oddVBand="0" w:evenVBand="0" w:oddHBand="1" w:evenHBand="0" w:firstRowFirstColumn="0" w:firstRowLastColumn="0" w:lastRowFirstColumn="0" w:lastRowLastColumn="0"/>
            </w:pPr>
            <w:r>
              <w:t xml:space="preserve">Diese </w:t>
            </w:r>
            <w:r w:rsidR="00FB1964" w:rsidRPr="000B4E37">
              <w:t xml:space="preserve">Funktion </w:t>
            </w:r>
            <w:r w:rsidR="00FB1964">
              <w:t xml:space="preserve">wird nicht für </w:t>
            </w:r>
            <w:proofErr w:type="spellStart"/>
            <w:r w:rsidR="00FB1964">
              <w:t>TRuDI</w:t>
            </w:r>
            <w:proofErr w:type="spellEnd"/>
            <w:r w:rsidR="00FB1964">
              <w:t xml:space="preserve"> benötigt.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AN1.8</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Anzeige aller Informationen von TR 3.4.2.1 und 4.1.3.2</w:t>
            </w:r>
          </w:p>
        </w:tc>
        <w:tc>
          <w:tcPr>
            <w:tcW w:w="5068"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Zu TR 3.4.2.1</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Systemzeit des SMGW</w:t>
            </w:r>
            <w:r>
              <w:t xml:space="preserve"> </w:t>
            </w:r>
            <w:r>
              <w:br/>
            </w:r>
            <w:r w:rsidR="00203DD0">
              <w:t xml:space="preserve">Die </w:t>
            </w:r>
            <w:r>
              <w:t xml:space="preserve">Anzeige der Systemzeit </w:t>
            </w:r>
            <w:r w:rsidR="00203DD0">
              <w:t xml:space="preserve">ist </w:t>
            </w:r>
            <w:r>
              <w:t xml:space="preserve">nicht notwendig. Abgelesene Messwerte und </w:t>
            </w:r>
            <w:proofErr w:type="spellStart"/>
            <w:r>
              <w:t>Logdaten</w:t>
            </w:r>
            <w:proofErr w:type="spellEnd"/>
            <w:r>
              <w:t xml:space="preserve"> </w:t>
            </w:r>
            <w:r w:rsidR="00203DD0">
              <w:t>werden angezeigt und zeigen die</w:t>
            </w:r>
            <w:r>
              <w:t xml:space="preserve"> Zeitstempel des geeichten Geräts.</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Zählerstände</w:t>
            </w:r>
            <w:r>
              <w:br/>
            </w:r>
            <w:r w:rsidR="00203DD0">
              <w:t>Die aktuellen Zählerstände</w:t>
            </w:r>
            <w:r w:rsidR="00F372BF">
              <w:t xml:space="preserve"> der Originären Messwertliste</w:t>
            </w:r>
            <w:r w:rsidR="00203DD0">
              <w:t xml:space="preserve"> </w:t>
            </w:r>
            <w:r w:rsidR="00F372BF">
              <w:t xml:space="preserve">sowie die abgeleiteten Register bei TAF-1 und TAF-2 </w:t>
            </w:r>
            <w:r w:rsidR="00203DD0">
              <w:t xml:space="preserve">werden </w:t>
            </w:r>
            <w:r w:rsidR="00F372BF">
              <w:t xml:space="preserve">in der Ansicht „Abrechnungsdaten“ </w:t>
            </w:r>
            <w:r w:rsidR="00203DD0">
              <w:t>geliefert</w:t>
            </w:r>
            <w:r w:rsidR="00F372BF">
              <w:t xml:space="preserve">, wenn </w:t>
            </w:r>
            <w:r w:rsidR="00203DD0">
              <w:t xml:space="preserve">der Bediener </w:t>
            </w:r>
            <w:r w:rsidR="00F372BF">
              <w:t xml:space="preserve">zuvor </w:t>
            </w:r>
            <w:r w:rsidR="00203DD0">
              <w:t xml:space="preserve">den Abfragezeitbereich so </w:t>
            </w:r>
            <w:r w:rsidR="00F372BF">
              <w:t>eingestellt hat</w:t>
            </w:r>
            <w:r w:rsidR="00203DD0">
              <w:t xml:space="preserve">, dass </w:t>
            </w:r>
            <w:r w:rsidR="00F372BF">
              <w:t>dies</w:t>
            </w:r>
            <w:r w:rsidR="00203DD0">
              <w:t xml:space="preserve">er bis zum aktuellen Zeitpunkt reicht. </w:t>
            </w:r>
            <w:r w:rsidR="00F372BF">
              <w:t xml:space="preserve">Bei TAF-7 stehen aktuelle abgeleitete Register dann zur Verfügung, wenn </w:t>
            </w:r>
            <w:r w:rsidR="004F0699">
              <w:t xml:space="preserve">sich </w:t>
            </w:r>
            <w:r w:rsidR="00F372BF">
              <w:t xml:space="preserve">der Abfragezeitbereich und der ausgerollte Kalender der Tarifdefinition bis zum aktuellen Zeitpunkt </w:t>
            </w:r>
            <w:r w:rsidR="004F0699">
              <w:t>erstrecken</w:t>
            </w:r>
            <w:r w:rsidR="00F372BF">
              <w:t>.</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Aktuelle Tarifstufe je Auswertungsprofil</w:t>
            </w:r>
            <w:r>
              <w:br/>
            </w:r>
            <w:r w:rsidR="00203DD0">
              <w:t xml:space="preserve">Die </w:t>
            </w:r>
            <w:r>
              <w:t xml:space="preserve">Anzeige der aktuellen Tarifstufe </w:t>
            </w:r>
            <w:r w:rsidR="00203DD0">
              <w:t xml:space="preserve">ist </w:t>
            </w:r>
            <w:r>
              <w:t>nicht notwendig.</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03DD0">
              <w:rPr>
                <w:b/>
              </w:rPr>
              <w:t>Historische Daten nach EER</w:t>
            </w:r>
            <w:r w:rsidRPr="00203DD0">
              <w:rPr>
                <w:b/>
              </w:rPr>
              <w:br/>
            </w:r>
            <w:r w:rsidR="00203DD0">
              <w:t>Die historischen Daten werden anhand der or</w:t>
            </w:r>
            <w:r w:rsidR="00F372BF">
              <w:t>iginären Messwertliste berechnet und im Dialog „Abrechnungsdaten“ unter dem Reiter „Historische Messwerte“ angezeigt.</w:t>
            </w:r>
            <w:r w:rsidR="00203DD0">
              <w:t xml:space="preserve"> </w:t>
            </w:r>
            <w:r w:rsidR="00203DD0">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F372BF">
              <w:rPr>
                <w:b/>
              </w:rPr>
              <w:t>Messwerte der letzten 24h</w:t>
            </w:r>
            <w:r>
              <w:br/>
            </w:r>
            <w:r w:rsidR="004F0699">
              <w:t>Siehe Spiegelstrich „Aktuelle Zählerstände“</w:t>
            </w:r>
            <w:r w:rsidR="00F372BF">
              <w:t xml:space="preserve"> </w:t>
            </w:r>
            <w:r w:rsidR="00F372B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F0699">
              <w:rPr>
                <w:b/>
              </w:rPr>
              <w:t>Auflistung der für einen Letztverbraucher verfügbaren Datenstrukturen</w:t>
            </w:r>
            <w:r>
              <w:br/>
            </w:r>
            <w:r w:rsidR="004F0699">
              <w:t xml:space="preserve">Die </w:t>
            </w:r>
            <w:r w:rsidR="00AD787F">
              <w:t xml:space="preserve">im SMGW für den Letztverbraucher gespeicherten Daten werden gemäß den in Kapitel </w:t>
            </w:r>
            <w:r w:rsidR="00AD787F">
              <w:fldChar w:fldCharType="begin"/>
            </w:r>
            <w:r w:rsidR="00AD787F">
              <w:instrText xml:space="preserve"> PAGEREF _Ref493150984 \h </w:instrText>
            </w:r>
            <w:r w:rsidR="00AD787F">
              <w:fldChar w:fldCharType="separate"/>
            </w:r>
            <w:r w:rsidR="00AD787F">
              <w:rPr>
                <w:noProof/>
              </w:rPr>
              <w:t>4</w:t>
            </w:r>
            <w:r w:rsidR="00AD787F">
              <w:fldChar w:fldCharType="end"/>
            </w:r>
            <w:r w:rsidR="00AD787F">
              <w:t xml:space="preserve"> beschriebenen Ansichten dargestellt. </w:t>
            </w:r>
          </w:p>
          <w:p w:rsidR="00FB1964" w:rsidRDefault="00FB1964" w:rsidP="00AE6A63">
            <w:pPr>
              <w:cnfStyle w:val="000000000000" w:firstRow="0" w:lastRow="0" w:firstColumn="0" w:lastColumn="0" w:oddVBand="0" w:evenVBand="0" w:oddHBand="0" w:evenHBand="0" w:firstRowFirstColumn="0" w:firstRowLastColumn="0" w:lastRowFirstColumn="0" w:lastRowLastColumn="0"/>
            </w:pPr>
          </w:p>
          <w:p w:rsidR="00FB1964" w:rsidRDefault="00FB1964" w:rsidP="00AE6A63">
            <w:pPr>
              <w:cnfStyle w:val="000000000000" w:firstRow="0" w:lastRow="0" w:firstColumn="0" w:lastColumn="0" w:oddVBand="0" w:evenVBand="0" w:oddHBand="0" w:evenHBand="0" w:firstRowFirstColumn="0" w:firstRowLastColumn="0" w:lastRowFirstColumn="0" w:lastRowLastColumn="0"/>
            </w:pPr>
            <w:r>
              <w:lastRenderedPageBreak/>
              <w:t>Zu PTB 50.8, 4.1.3.2 (eichrechtlich relevant)</w:t>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 xml:space="preserve">AG5.1 nur ein arithmetischer Rechenschritt. </w:t>
            </w:r>
            <w:r w:rsidRPr="00AD787F">
              <w:rPr>
                <w:b/>
              </w:rPr>
              <w:br/>
            </w:r>
            <w:r w:rsidR="00AD787F">
              <w:t xml:space="preserve">Für die über die Anzeigefunktion dargestellten Werte ist keine weitere Berechnung vom Bediener vorzunehmen um die in Rechnung gestellten abgeleiteten Registerstände überprüfen zu können. </w:t>
            </w:r>
            <w:r w:rsidR="00AD787F">
              <w:br/>
              <w:t xml:space="preserve">Zur Kontrolle der über die Transparenzfunktion angezeigten Registerstände für den Tarifanwendungsfall 1 und 2 ist keine Berechnung durch den Bediener nötig. </w:t>
            </w:r>
            <w:r w:rsidR="00AD787F">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AD787F">
              <w:rPr>
                <w:b/>
              </w:rPr>
              <w:t>AG2.3 Kennzeichnung fehlerhafter Wert</w:t>
            </w:r>
            <w:r w:rsidRPr="00AD787F">
              <w:rPr>
                <w:b/>
              </w:rPr>
              <w:br/>
            </w:r>
            <w:r w:rsidR="00AD787F">
              <w:t xml:space="preserve">Unabhängig ob vom SMGW der Status im FNN oder PTB Format geliefert wird, erfolgt an der Oberfläche eine einheitliche </w:t>
            </w:r>
            <w:r w:rsidR="00561E94">
              <w:t>Statusanzeige entsprechend der PTB-Definition</w:t>
            </w:r>
            <w:r w:rsidR="00B06596">
              <w:t xml:space="preserve"> (siehe PTB 50.8, Tabelle 4-2)</w:t>
            </w:r>
            <w:r w:rsidR="00561E94">
              <w:t xml:space="preserve">. Statuswerte nach FNN werden in die PTB-Darstellung konvertiert (siehe Klasse </w:t>
            </w:r>
            <w:hyperlink r:id="rId43" w:history="1">
              <w:proofErr w:type="spellStart"/>
              <w:r w:rsidR="00561E94" w:rsidRPr="00561E94">
                <w:rPr>
                  <w:rStyle w:val="Hyperlink"/>
                </w:rPr>
                <w:t>StatusFnn</w:t>
              </w:r>
              <w:proofErr w:type="spellEnd"/>
            </w:hyperlink>
            <w:r w:rsidR="00561E94">
              <w:t>). Fehlerhafte Werte werden mit einem Warnsymbol und einer textuellen Darstellung des Fehlers gekennzeichnet.</w:t>
            </w:r>
            <w:r w:rsidR="002F60B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561E94">
              <w:rPr>
                <w:b/>
              </w:rPr>
              <w:t>Kennung des Letztverbrauchers (alle TAF)</w:t>
            </w:r>
            <w:r>
              <w:br/>
            </w:r>
            <w:r w:rsidR="00197673">
              <w:t xml:space="preserve">Die Kennung des Letztverbrauchers wird bei in der Ansicht „Tarifdaten“ als </w:t>
            </w:r>
            <w:r w:rsidR="00197673" w:rsidRPr="002959FA">
              <w:rPr>
                <w:i/>
              </w:rPr>
              <w:t>Kunden ID</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Kennung des Lieferanten (alle TAF)</w:t>
            </w:r>
            <w:r>
              <w:br/>
            </w:r>
            <w:r w:rsidR="00197673">
              <w:t xml:space="preserve">Die Kennung des Lieferanten wird in der Ansicht  „Verträge“(Anzeigefunktion) bzw. „Tarifdaten“ (Transparenzfunktion) als </w:t>
            </w:r>
            <w:r w:rsidR="00197673" w:rsidRPr="002959FA">
              <w:rPr>
                <w:i/>
              </w:rPr>
              <w:t>ID des Rechnungsstellers</w:t>
            </w:r>
            <w:r w:rsidR="00197673">
              <w:t xml:space="preserve"> angezeigt.</w:t>
            </w:r>
            <w:r w:rsidR="00197673">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197673">
              <w:rPr>
                <w:b/>
              </w:rPr>
              <w:t>Gateway Kennzeichnung (alle TAF)</w:t>
            </w:r>
            <w:r>
              <w:br/>
            </w:r>
            <w:r w:rsidR="00197673">
              <w:t>Die Kennzeichnung des Gateways wird in der Ansicht „Verträge“ (Anzeigefunktion) bzw. „Tarifdaten“ (Transparenzfunktion)</w:t>
            </w:r>
            <w:r w:rsidR="002959FA">
              <w:t xml:space="preserve"> zum Label </w:t>
            </w:r>
            <w:r w:rsidR="002959FA" w:rsidRPr="002959FA">
              <w:rPr>
                <w:i/>
              </w:rPr>
              <w:t>Smart Meter Gateway</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Abrechnungszeitraum (alle TAF)</w:t>
            </w:r>
            <w:r w:rsidRPr="002959FA">
              <w:rPr>
                <w:b/>
              </w:rPr>
              <w:br/>
            </w:r>
            <w:r w:rsidR="002959FA">
              <w:t>Der Abrechnungszeitraum wird in der Ansicht „Verträge“ (Anzeigefunktion) bzw. „Tarifdaten“ (Transparenzfunktion) durch Start- und Ende Zeitpunkt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lastRenderedPageBreak/>
              <w:t>Zählerkennzeichnung (alle TAF)</w:t>
            </w:r>
            <w:r>
              <w:br/>
            </w:r>
            <w:r w:rsidR="002959FA">
              <w:t xml:space="preserve">Die ID des Zählers wird in der Ansicht „Abrechnungsdaten“ im Reiter Originäre Messwertliste unter dem Label </w:t>
            </w:r>
            <w:r w:rsidR="002959FA" w:rsidRPr="002959FA">
              <w:rPr>
                <w:i/>
              </w:rPr>
              <w:t>Zähler</w:t>
            </w:r>
            <w:r w:rsidR="002959FA">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Originäre Messwertliste (alle TAF)</w:t>
            </w:r>
            <w:r w:rsidRPr="002959FA">
              <w:rPr>
                <w:b/>
              </w:rPr>
              <w:br/>
            </w:r>
            <w:r w:rsidR="002959FA">
              <w:t>Die Originäre Messwertliste wird in der Ansicht „Abrechnungsdaten“</w:t>
            </w:r>
            <w:r w:rsidR="008A0487">
              <w:t xml:space="preserve"> angezeigt. Die hier angezeigten Zeitstempel sind die Abfragezeiten, wenn diese vom jeweiligen SMGW geliefert werden.</w:t>
            </w:r>
            <w:r w:rsidR="002959FA">
              <w:br/>
            </w:r>
          </w:p>
          <w:p w:rsidR="002959FA"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2959FA">
              <w:rPr>
                <w:b/>
              </w:rPr>
              <w:t>Länge der Registrierperiode (alle TAF)</w:t>
            </w:r>
            <w:r w:rsidR="002959FA">
              <w:rPr>
                <w:b/>
              </w:rPr>
              <w:br/>
            </w:r>
            <w:r w:rsidR="002959FA">
              <w:t>Die Länge der Registrierperiode wird aus der originären Messwertliste ermittelt und in der Ansicht „Abrechnungsdaten“</w:t>
            </w:r>
            <w:r w:rsidR="00442CA9">
              <w:t xml:space="preserve"> unter dem Label </w:t>
            </w:r>
            <w:r w:rsidR="00442CA9" w:rsidRPr="00442CA9">
              <w:rPr>
                <w:i/>
              </w:rPr>
              <w:t>Messperiode</w:t>
            </w:r>
            <w:r w:rsidR="00442CA9">
              <w:t xml:space="preserve"> angezeigt.</w:t>
            </w:r>
            <w:r w:rsidR="00442CA9">
              <w:br/>
            </w:r>
          </w:p>
          <w:p w:rsidR="00FB1964" w:rsidRDefault="00FB1964" w:rsidP="006A421B">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Aktivierte Tarifanwendungsfälle (alle TAF)</w:t>
            </w:r>
            <w:r>
              <w:br/>
            </w:r>
            <w:r w:rsidR="00442CA9">
              <w:t xml:space="preserve">Der aktivierte Tarifanwendungsfall wird in der Ansicht Abrechnungsdaten im Bereich der Zählpunkt-Daten unter dem Label </w:t>
            </w:r>
            <w:r w:rsidR="00442CA9" w:rsidRPr="00442CA9">
              <w:rPr>
                <w:i/>
              </w:rPr>
              <w:t>Tarifanwendungsfall</w:t>
            </w:r>
            <w:r w:rsidR="00442CA9">
              <w:t xml:space="preserve"> angezeigt.</w:t>
            </w:r>
            <w:r w:rsidR="00561E94">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Tarifumschaltzeitpunkte (TAF 2)</w:t>
            </w:r>
            <w:r>
              <w:br/>
              <w:t xml:space="preserve">Tarifumschaltzeitpunkte können nicht in </w:t>
            </w:r>
            <w:proofErr w:type="spellStart"/>
            <w:r>
              <w:t>TRuDI</w:t>
            </w:r>
            <w:proofErr w:type="spellEnd"/>
            <w:r>
              <w:t xml:space="preserve"> selbst überprüft werden. Die Tarifumschaltzeitpunkte sind Gegenstand des Liefervertrags und dort hinterlegt. Darin muss auch ein eindeutiger Bezeichner für das Tarifmodell angegeben sein.</w:t>
            </w:r>
            <w:r w:rsidR="002F60B4">
              <w:t xml:space="preserve"> </w:t>
            </w:r>
            <w:r w:rsidR="002F60B4">
              <w:br/>
            </w:r>
            <w:r>
              <w:t xml:space="preserve">Bei einem vom SMGW intern abgebildeten TAF 2 wird </w:t>
            </w:r>
            <w:r w:rsidR="00442CA9">
              <w:t xml:space="preserve">vom HAN-Adapter bei der von der Funktion </w:t>
            </w:r>
            <w:proofErr w:type="spellStart"/>
            <w:r w:rsidR="00442CA9" w:rsidRPr="00442CA9">
              <w:rPr>
                <w:i/>
              </w:rPr>
              <w:t>LoadData</w:t>
            </w:r>
            <w:proofErr w:type="spellEnd"/>
            <w:r w:rsidR="00442CA9" w:rsidRPr="00442CA9">
              <w:rPr>
                <w:i/>
              </w:rPr>
              <w:t>()</w:t>
            </w:r>
            <w:r w:rsidR="00442CA9">
              <w:t xml:space="preserve"> zurückgelieferten XML Struktur, das </w:t>
            </w:r>
            <w:r>
              <w:t xml:space="preserve">Element </w:t>
            </w:r>
            <w:proofErr w:type="spellStart"/>
            <w:r w:rsidRPr="00442CA9">
              <w:rPr>
                <w:i/>
              </w:rPr>
              <w:t>tariffName</w:t>
            </w:r>
            <w:proofErr w:type="spellEnd"/>
            <w:r>
              <w:t xml:space="preserve"> </w:t>
            </w:r>
            <w:r w:rsidR="00442CA9">
              <w:t>mit dem</w:t>
            </w:r>
            <w:r>
              <w:t xml:space="preserve"> eindeutige</w:t>
            </w:r>
            <w:r w:rsidR="00442CA9">
              <w:t>n</w:t>
            </w:r>
            <w:r>
              <w:t xml:space="preserve"> Bezeichner </w:t>
            </w:r>
            <w:r w:rsidR="00442CA9">
              <w:t xml:space="preserve">des Tarifmodells </w:t>
            </w:r>
            <w:r>
              <w:t xml:space="preserve">an die </w:t>
            </w:r>
            <w:proofErr w:type="spellStart"/>
            <w:r>
              <w:t>TRuDI</w:t>
            </w:r>
            <w:proofErr w:type="spellEnd"/>
            <w:r>
              <w:t xml:space="preserve"> übergeben. </w:t>
            </w:r>
            <w:r w:rsidR="00442CA9">
              <w:t xml:space="preserve">Dieser Bezeichner wird in der Ansicht „Abrechnungsdaten“ im Bereich des Zählpunkts als </w:t>
            </w:r>
            <w:r w:rsidR="00442CA9" w:rsidRPr="00442CA9">
              <w:rPr>
                <w:i/>
              </w:rPr>
              <w:t>Tarifbezeichnung</w:t>
            </w:r>
            <w:r w:rsidR="00442CA9">
              <w:br/>
              <w:t xml:space="preserve">angezeigt. </w:t>
            </w:r>
            <w:r>
              <w:t xml:space="preserve">Der Anwender kann anhand des Bezeichners erkennen, ob </w:t>
            </w:r>
            <w:r w:rsidR="009629CD">
              <w:t xml:space="preserve">im SMGW </w:t>
            </w:r>
            <w:r>
              <w:t xml:space="preserve">dasselbe wie im Vertrag vereinbarte Tarifmodell eingerichtet ist. </w:t>
            </w:r>
            <w:r w:rsidR="00442CA9">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442CA9">
              <w:rPr>
                <w:b/>
              </w:rPr>
              <w:t>Register der Tarifstufen</w:t>
            </w:r>
            <w:r>
              <w:br/>
            </w:r>
            <w:r w:rsidR="009629CD">
              <w:t xml:space="preserve">Die Abrechnungsregister werden in der Ansicht </w:t>
            </w:r>
            <w:r w:rsidR="009629CD">
              <w:lastRenderedPageBreak/>
              <w:t>„Abrechnungsdaten“ im Bereich des Zählpunkts tabellarisch angezeigt.</w:t>
            </w:r>
            <w:r w:rsidR="009629CD">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Datum und Tagesendstände (TAF 6)</w:t>
            </w:r>
            <w:r w:rsidRPr="009629CD">
              <w:rPr>
                <w:b/>
              </w:rPr>
              <w:br/>
            </w:r>
            <w:r w:rsidR="009629CD">
              <w:t>Die Anzeige von TAF-6 Daten erfolgt über die Ansicht „Abrechnungsdaten“ nach vorangegangener Auswahl eines Tages.</w:t>
            </w:r>
            <w:r w:rsidR="00AA29FC">
              <w:br/>
            </w:r>
          </w:p>
          <w:p w:rsidR="00FB1964" w:rsidRDefault="00FB1964" w:rsidP="00FB1964">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9629CD">
              <w:rPr>
                <w:b/>
              </w:rPr>
              <w:t>Anzeige zentrale Tarifierung (TAF 7)</w:t>
            </w:r>
            <w:r>
              <w:br/>
            </w:r>
            <w:r w:rsidR="009629CD">
              <w:t xml:space="preserve">Die Anzeige der über TAF 7 in </w:t>
            </w:r>
            <w:proofErr w:type="spellStart"/>
            <w:r w:rsidR="009629CD">
              <w:t>TRuDI</w:t>
            </w:r>
            <w:proofErr w:type="spellEnd"/>
            <w:r w:rsidR="009629CD">
              <w:t xml:space="preserve"> gebildeten Abrechnungsdaten erfolgt zunächst auf die gleiche Weise wie bei direkt aus dem SMGW ausgelesenen. Zusätzlich steht bei der Ansicht „Abrechnungsdaten“ der Reiter „Tarifdaten“ zur Verfügung. Hier sind die die Schalt</w:t>
            </w:r>
            <w:r w:rsidR="00B06596">
              <w:t>zeiten und Tagessummen für jede Tarifstufe in Form eines Balkendiagramms und einer tabellarischen Darstellung aufgeführt. Die Tagessummenanzeige kann für jeden Tag des Abrechnungszeitbereichs aufgerufen werden.</w:t>
            </w:r>
            <w:r w:rsidR="00B06596">
              <w:br/>
            </w:r>
            <w:r w:rsidR="009629CD">
              <w:t xml:space="preserve"> </w:t>
            </w:r>
          </w:p>
          <w:p w:rsidR="00FB1964" w:rsidRDefault="00FB1964" w:rsidP="00B06596">
            <w:pPr>
              <w:pStyle w:val="Listenabsatz"/>
              <w:numPr>
                <w:ilvl w:val="0"/>
                <w:numId w:val="27"/>
              </w:numPr>
              <w:ind w:left="176" w:hanging="142"/>
              <w:cnfStyle w:val="000000000000" w:firstRow="0" w:lastRow="0" w:firstColumn="0" w:lastColumn="0" w:oddVBand="0" w:evenVBand="0" w:oddHBand="0" w:evenHBand="0" w:firstRowFirstColumn="0" w:firstRowLastColumn="0" w:lastRowFirstColumn="0" w:lastRowLastColumn="0"/>
            </w:pPr>
            <w:r w:rsidRPr="00B06596">
              <w:rPr>
                <w:b/>
              </w:rPr>
              <w:t>Fehlerstatus/Fehlernummer</w:t>
            </w:r>
            <w:r>
              <w:br/>
            </w:r>
            <w:r w:rsidR="00B06596">
              <w:t>Zu den in der Ansicht „Abrechnungsdaten“ angezeigten originären Messwertlisten wird je Messwert dessen Status nach PTB-Definition angezeigt.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AN1.9</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Verbindungsaufbau nach TR</w:t>
            </w:r>
          </w:p>
        </w:tc>
        <w:tc>
          <w:tcPr>
            <w:tcW w:w="5068" w:type="dxa"/>
          </w:tcPr>
          <w:p w:rsidR="00FB1964" w:rsidRDefault="00E859B4" w:rsidP="00E859B4">
            <w:pPr>
              <w:cnfStyle w:val="000000100000" w:firstRow="0" w:lastRow="0" w:firstColumn="0" w:lastColumn="0" w:oddVBand="0" w:evenVBand="0" w:oddHBand="1" w:evenHBand="0" w:firstRowFirstColumn="0" w:firstRowLastColumn="0" w:lastRowFirstColumn="0" w:lastRowLastColumn="0"/>
            </w:pPr>
            <w:r>
              <w:t xml:space="preserve">Siehe Kapitel </w:t>
            </w:r>
            <w:r>
              <w:fldChar w:fldCharType="begin"/>
            </w:r>
            <w:r>
              <w:instrText xml:space="preserve"> REF _Ref493157593 \r \h </w:instrText>
            </w:r>
            <w:r>
              <w:fldChar w:fldCharType="separate"/>
            </w:r>
            <w:r>
              <w:t>2.3.2</w:t>
            </w:r>
            <w:r>
              <w:fldChar w:fldCharType="end"/>
            </w:r>
            <w:r>
              <w:t>, letzter Absatz.</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AN4.1</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proofErr w:type="spellStart"/>
            <w:r>
              <w:t>Identifikator</w:t>
            </w:r>
            <w:proofErr w:type="spellEnd"/>
            <w:r>
              <w:t xml:space="preserve"> der eichrechtlich relevanten Software des SMGW</w:t>
            </w:r>
          </w:p>
        </w:tc>
        <w:tc>
          <w:tcPr>
            <w:tcW w:w="5068" w:type="dxa"/>
          </w:tcPr>
          <w:p w:rsidR="00FB1964" w:rsidRDefault="00E859B4" w:rsidP="00AE6A63">
            <w:pPr>
              <w:cnfStyle w:val="000000000000" w:firstRow="0" w:lastRow="0" w:firstColumn="0" w:lastColumn="0" w:oddVBand="0" w:evenVBand="0" w:oddHBand="0" w:evenHBand="0" w:firstRowFirstColumn="0" w:firstRowLastColumn="0" w:lastRowFirstColumn="0" w:lastRowLastColumn="0"/>
            </w:pPr>
            <w:r>
              <w:t xml:space="preserve">Die detaillierten Informationen zur </w:t>
            </w:r>
            <w:proofErr w:type="spellStart"/>
            <w:r>
              <w:t>Firmwareversion</w:t>
            </w:r>
            <w:proofErr w:type="spellEnd"/>
            <w:r>
              <w:t xml:space="preserve"> und Version einzelner </w:t>
            </w:r>
            <w:proofErr w:type="spellStart"/>
            <w:r>
              <w:t>Firmwarekomponenten</w:t>
            </w:r>
            <w:proofErr w:type="spellEnd"/>
            <w:r>
              <w:t xml:space="preserve"> des SMGW sind in der Ansicht „Details zum Smart Meter Gateway“ tabellarisch aufgeführt.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AN5.1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Rückwirkungs- und Nebenwirkungsfreiheit</w:t>
            </w:r>
          </w:p>
        </w:tc>
        <w:tc>
          <w:tcPr>
            <w:tcW w:w="5068" w:type="dxa"/>
          </w:tcPr>
          <w:p w:rsidR="006A421B" w:rsidRDefault="00E859B4" w:rsidP="006A421B">
            <w:pPr>
              <w:cnfStyle w:val="000000100000" w:firstRow="0" w:lastRow="0" w:firstColumn="0" w:lastColumn="0" w:oddVBand="0" w:evenVBand="0" w:oddHBand="1" w:evenHBand="0" w:firstRowFirstColumn="0" w:firstRowLastColumn="0" w:lastRowFirstColumn="0" w:lastRowLastColumn="0"/>
            </w:pPr>
            <w:r>
              <w:t>Die über die Benutzerschnittstelle eingegebenen Werte werden von der Anwendung geprüft. Es werden nur plausible Werte für die Weiterverarbeitung akzeptiert. Bei Eingabe von ungültigen Werten wird eine Fehlermeldung ausgegeben.</w:t>
            </w:r>
            <w:r w:rsidR="006A421B">
              <w:t xml:space="preserve"> </w:t>
            </w:r>
          </w:p>
          <w:p w:rsidR="00FB1964" w:rsidRDefault="006A421B" w:rsidP="006A421B">
            <w:pPr>
              <w:cnfStyle w:val="000000100000" w:firstRow="0" w:lastRow="0" w:firstColumn="0" w:lastColumn="0" w:oddVBand="0" w:evenVBand="0" w:oddHBand="1" w:evenHBand="0" w:firstRowFirstColumn="0" w:firstRowLastColumn="0" w:lastRowFirstColumn="0" w:lastRowLastColumn="0"/>
            </w:pPr>
            <w:r>
              <w:t>Die Eingabesteuerelemente der Anwendung wurden mit Strings aus einer Liste von bekannten Problemwerten</w:t>
            </w:r>
            <w:r>
              <w:rPr>
                <w:rStyle w:val="Funotenzeichen"/>
              </w:rPr>
              <w:footnoteReference w:id="4"/>
            </w:r>
            <w:r>
              <w:t xml:space="preserve"> getestet.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AN1.10</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Navigation und Benutzerführung</w:t>
            </w:r>
          </w:p>
        </w:tc>
        <w:tc>
          <w:tcPr>
            <w:tcW w:w="5068" w:type="dxa"/>
          </w:tcPr>
          <w:p w:rsidR="00FB1964" w:rsidRDefault="006A421B" w:rsidP="006A421B">
            <w:pPr>
              <w:cnfStyle w:val="000000000000" w:firstRow="0" w:lastRow="0" w:firstColumn="0" w:lastColumn="0" w:oddVBand="0" w:evenVBand="0" w:oddHBand="0" w:evenHBand="0" w:firstRowFirstColumn="0" w:firstRowLastColumn="0" w:lastRowFirstColumn="0" w:lastRowLastColumn="0"/>
            </w:pPr>
            <w:r>
              <w:t>Die Navigation und Benutzerführung ist durch eine Location-</w:t>
            </w:r>
            <w:proofErr w:type="spellStart"/>
            <w:r>
              <w:t>Breadcrumb</w:t>
            </w:r>
            <w:proofErr w:type="spellEnd"/>
            <w:r>
              <w:t xml:space="preserve">-Navigationsleiste mit Elementen für jede Ansicht übersichtlich </w:t>
            </w:r>
            <w:r>
              <w:lastRenderedPageBreak/>
              <w:t>umgesetzt. Die aktuelle Hauptansicht wird dabei in der Leiste farblich hervorgehoben</w:t>
            </w:r>
            <w:r w:rsidR="002C3B43">
              <w:t>.</w:t>
            </w:r>
          </w:p>
          <w:p w:rsidR="002C3B43" w:rsidRDefault="002C3B43" w:rsidP="006A421B">
            <w:pPr>
              <w:cnfStyle w:val="000000000000" w:firstRow="0" w:lastRow="0" w:firstColumn="0" w:lastColumn="0" w:oddVBand="0" w:evenVBand="0" w:oddHBand="0" w:evenHBand="0" w:firstRowFirstColumn="0" w:firstRowLastColumn="0" w:lastRowFirstColumn="0" w:lastRowLastColumn="0"/>
            </w:pPr>
          </w:p>
          <w:p w:rsidR="00F71527" w:rsidRPr="00F71527" w:rsidRDefault="00F71527" w:rsidP="006A421B">
            <w:pPr>
              <w:cnfStyle w:val="000000000000" w:firstRow="0" w:lastRow="0" w:firstColumn="0" w:lastColumn="0" w:oddVBand="0" w:evenVBand="0" w:oddHBand="0" w:evenHBand="0" w:firstRowFirstColumn="0" w:firstRowLastColumn="0" w:lastRowFirstColumn="0" w:lastRowLastColumn="0"/>
              <w:rPr>
                <w:b/>
              </w:rPr>
            </w:pPr>
            <w:r w:rsidRPr="00F71527">
              <w:rPr>
                <w:b/>
              </w:rPr>
              <w:t>Lücken und Messwert-</w:t>
            </w:r>
            <w:proofErr w:type="spellStart"/>
            <w:r w:rsidRPr="00F71527">
              <w:rPr>
                <w:b/>
              </w:rPr>
              <w:t>Stati</w:t>
            </w:r>
            <w:proofErr w:type="spellEnd"/>
          </w:p>
          <w:p w:rsidR="002C3B43" w:rsidRDefault="002C3B43" w:rsidP="006A421B">
            <w:pPr>
              <w:cnfStyle w:val="000000000000" w:firstRow="0" w:lastRow="0" w:firstColumn="0" w:lastColumn="0" w:oddVBand="0" w:evenVBand="0" w:oddHBand="0" w:evenHBand="0" w:firstRowFirstColumn="0" w:firstRowLastColumn="0" w:lastRowFirstColumn="0" w:lastRowLastColumn="0"/>
            </w:pPr>
            <w:r>
              <w:t xml:space="preserve">Schnelles Auffinden von Lücken und Messwerten mit besonderen </w:t>
            </w:r>
            <w:proofErr w:type="spellStart"/>
            <w:r>
              <w:t>Stati</w:t>
            </w:r>
            <w:proofErr w:type="spellEnd"/>
            <w:r>
              <w:t xml:space="preserve"> ist über die Schaltfläche „Status-Übersicht anzeigen“ der jeweiligen Originären Messwertliste</w:t>
            </w:r>
            <w:r w:rsidR="00CF325F">
              <w:t xml:space="preserve"> möglich.</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lastRenderedPageBreak/>
              <w:t>AN1.11</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Sichere Authentifizierung</w:t>
            </w:r>
          </w:p>
        </w:tc>
        <w:tc>
          <w:tcPr>
            <w:tcW w:w="5068" w:type="dxa"/>
          </w:tcPr>
          <w:p w:rsidR="00FB1964" w:rsidRDefault="006A421B" w:rsidP="00061581">
            <w:pPr>
              <w:cnfStyle w:val="000000100000" w:firstRow="0" w:lastRow="0" w:firstColumn="0" w:lastColumn="0" w:oddVBand="0" w:evenVBand="0" w:oddHBand="1" w:evenHBand="0" w:firstRowFirstColumn="0" w:firstRowLastColumn="0" w:lastRowFirstColumn="0" w:lastRowLastColumn="0"/>
            </w:pPr>
            <w:r>
              <w:t xml:space="preserve">Die Absicherung der Authentifizierung folgt AN1.9 und damit den Vorgaben der TR03109-1. Durch die Dialogführung ist sichergestellt, dass keine Befehle </w:t>
            </w:r>
            <w:r w:rsidR="00061581">
              <w:t xml:space="preserve">an das SMGW </w:t>
            </w:r>
            <w:r>
              <w:t xml:space="preserve">vor erfolgreicher Authentifizierung </w:t>
            </w:r>
            <w:r w:rsidR="00061581">
              <w:t xml:space="preserve">gesendet </w:t>
            </w:r>
            <w:r>
              <w:t>werden.</w:t>
            </w:r>
            <w:r w:rsidR="00061581">
              <w:t xml:space="preserve"> Die Prüfung der Authentizität der Anmeldeinformation wird vom SMGW durchgeführt.</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AN6.3</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Rückwirkungsfreiheit</w:t>
            </w:r>
          </w:p>
        </w:tc>
        <w:tc>
          <w:tcPr>
            <w:tcW w:w="5068" w:type="dxa"/>
          </w:tcPr>
          <w:p w:rsidR="00FB1964" w:rsidRDefault="00061581" w:rsidP="00061581">
            <w:pPr>
              <w:cnfStyle w:val="000000000000" w:firstRow="0" w:lastRow="0" w:firstColumn="0" w:lastColumn="0" w:oddVBand="0" w:evenVBand="0" w:oddHBand="0" w:evenHBand="0" w:firstRowFirstColumn="0" w:firstRowLastColumn="0" w:lastRowFirstColumn="0" w:lastRowLastColumn="0"/>
            </w:pPr>
            <w:r>
              <w:t>Die Rückwirkungsfreiheit wird durch eine TLS gesicherte Kommunikation zwischen Front- und Backend sichergestellt.</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AN6.4</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Verbindungen nur zum SMGW</w:t>
            </w:r>
          </w:p>
        </w:tc>
        <w:tc>
          <w:tcPr>
            <w:tcW w:w="5068" w:type="dxa"/>
          </w:tcPr>
          <w:p w:rsidR="00FB1964" w:rsidRDefault="00061581" w:rsidP="001D24A1">
            <w:pPr>
              <w:cnfStyle w:val="000000100000" w:firstRow="0" w:lastRow="0" w:firstColumn="0" w:lastColumn="0" w:oddVBand="0" w:evenVBand="0" w:oddHBand="1" w:evenHBand="0" w:firstRowFirstColumn="0" w:firstRowLastColumn="0" w:lastRowFirstColumn="0" w:lastRowLastColumn="0"/>
            </w:pPr>
            <w:r>
              <w:t xml:space="preserve">Durch den Verbindungsaufbau gemäß Kapitel </w:t>
            </w:r>
            <w:r>
              <w:fldChar w:fldCharType="begin"/>
            </w:r>
            <w:r>
              <w:instrText xml:space="preserve"> REF _Ref493157593 \r \h </w:instrText>
            </w:r>
            <w:r>
              <w:fldChar w:fldCharType="separate"/>
            </w:r>
            <w:r>
              <w:t>2.3.2</w:t>
            </w:r>
            <w:r>
              <w:fldChar w:fldCharType="end"/>
            </w:r>
            <w:r>
              <w:t xml:space="preserve"> und des Umstands, dass stets nur ein HAN-Adapter aktiviert wird sichergestellt, dass nur Verbindungen zum zugehörigen Gerät aufgebaut werden. </w:t>
            </w:r>
            <w:r w:rsidR="001D24A1">
              <w:t>Weiterhin werden d</w:t>
            </w:r>
            <w:r>
              <w:t xml:space="preserve">ie Inhalte des während des TLS Verbindungsaufbaus aus dem SMGW ausgelesenen Zertifikats, in der Ansicht „Details zum Smart Meter Gateway“ angezeigt. </w:t>
            </w:r>
          </w:p>
        </w:tc>
      </w:tr>
      <w:tr w:rsidR="00FB1964" w:rsidTr="00AE6A63">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AN7.2</w:t>
            </w:r>
          </w:p>
        </w:tc>
        <w:tc>
          <w:tcPr>
            <w:tcW w:w="3106" w:type="dxa"/>
          </w:tcPr>
          <w:p w:rsidR="00FB1964" w:rsidRDefault="00FB1964" w:rsidP="00AE6A63">
            <w:pPr>
              <w:cnfStyle w:val="000000000000" w:firstRow="0" w:lastRow="0" w:firstColumn="0" w:lastColumn="0" w:oddVBand="0" w:evenVBand="0" w:oddHBand="0" w:evenHBand="0" w:firstRowFirstColumn="0" w:firstRowLastColumn="0" w:lastRowFirstColumn="0" w:lastRowLastColumn="0"/>
            </w:pPr>
            <w:r>
              <w:t>Authentizität und Integrität</w:t>
            </w:r>
          </w:p>
        </w:tc>
        <w:tc>
          <w:tcPr>
            <w:tcW w:w="5068" w:type="dxa"/>
          </w:tcPr>
          <w:p w:rsidR="00FB1964" w:rsidRDefault="001D24A1" w:rsidP="001D24A1">
            <w:pPr>
              <w:cnfStyle w:val="000000000000" w:firstRow="0" w:lastRow="0" w:firstColumn="0" w:lastColumn="0" w:oddVBand="0" w:evenVBand="0" w:oddHBand="0" w:evenHBand="0" w:firstRowFirstColumn="0" w:firstRowLastColumn="0" w:lastRowFirstColumn="0" w:lastRowLastColumn="0"/>
            </w:pPr>
            <w:r>
              <w:t xml:space="preserve">Die Integrität der Anzeige-Applikation wird durch den in Kapitel </w:t>
            </w:r>
            <w:r>
              <w:fldChar w:fldCharType="begin"/>
            </w:r>
            <w:r>
              <w:instrText xml:space="preserve"> REF _Ref493159432 \r \h </w:instrText>
            </w:r>
            <w:r>
              <w:fldChar w:fldCharType="separate"/>
            </w:r>
            <w:r>
              <w:t>1.1.1</w:t>
            </w:r>
            <w:r>
              <w:fldChar w:fldCharType="end"/>
            </w:r>
            <w:r>
              <w:t xml:space="preserve"> beschriebenen Integritätscheck per Hashwertbildung sichergestellt. Die Authentizität ist durch die in der Ansicht „Über </w:t>
            </w:r>
            <w:proofErr w:type="spellStart"/>
            <w:r>
              <w:t>TRuDI</w:t>
            </w:r>
            <w:proofErr w:type="spellEnd"/>
            <w:r>
              <w:t xml:space="preserve">“ aufgeführte Versionsbezeichnung und über die in Kapitel </w:t>
            </w:r>
            <w:r>
              <w:fldChar w:fldCharType="begin"/>
            </w:r>
            <w:r>
              <w:instrText xml:space="preserve"> REF _Ref493159554 \r \h </w:instrText>
            </w:r>
            <w:r>
              <w:fldChar w:fldCharType="separate"/>
            </w:r>
            <w:r>
              <w:t>1.1.3</w:t>
            </w:r>
            <w:r>
              <w:fldChar w:fldCharType="end"/>
            </w:r>
            <w:r>
              <w:t xml:space="preserve"> beschriebenen Anwendungshashwerte nachprüfbar.</w:t>
            </w:r>
          </w:p>
        </w:tc>
      </w:tr>
      <w:tr w:rsidR="00FB1964"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FB1964" w:rsidRDefault="00FB1964" w:rsidP="00AE6A63">
            <w:r>
              <w:t>AN8.2</w:t>
            </w:r>
          </w:p>
        </w:tc>
        <w:tc>
          <w:tcPr>
            <w:tcW w:w="3106" w:type="dxa"/>
          </w:tcPr>
          <w:p w:rsidR="00FB1964" w:rsidRDefault="00FB1964" w:rsidP="00AE6A63">
            <w:pPr>
              <w:cnfStyle w:val="000000100000" w:firstRow="0" w:lastRow="0" w:firstColumn="0" w:lastColumn="0" w:oddVBand="0" w:evenVBand="0" w:oddHBand="1" w:evenHBand="0" w:firstRowFirstColumn="0" w:firstRowLastColumn="0" w:lastRowFirstColumn="0" w:lastRowLastColumn="0"/>
            </w:pPr>
            <w:r>
              <w:t>Prüfung des TLS Zertifikats des SMGW</w:t>
            </w:r>
          </w:p>
        </w:tc>
        <w:tc>
          <w:tcPr>
            <w:tcW w:w="5068" w:type="dxa"/>
          </w:tcPr>
          <w:p w:rsidR="00FB1964" w:rsidRDefault="00695B4F" w:rsidP="00AE6A63">
            <w:pPr>
              <w:cnfStyle w:val="000000100000" w:firstRow="0" w:lastRow="0" w:firstColumn="0" w:lastColumn="0" w:oddVBand="0" w:evenVBand="0" w:oddHBand="1" w:evenHBand="0" w:firstRowFirstColumn="0" w:firstRowLastColumn="0" w:lastRowFirstColumn="0" w:lastRowLastColumn="0"/>
            </w:pPr>
            <w:r>
              <w:t>Die Inhalte des während des TLS Verbindungsaufbaus aus dem SMGW ausgelesenen Zertifikats, werden in der Ansicht „Details zum Smart Meter Gateway“ angezeigt.</w:t>
            </w:r>
          </w:p>
          <w:p w:rsidR="008A0487" w:rsidRDefault="008A0487" w:rsidP="00AE6A63">
            <w:pPr>
              <w:cnfStyle w:val="000000100000" w:firstRow="0" w:lastRow="0" w:firstColumn="0" w:lastColumn="0" w:oddVBand="0" w:evenVBand="0" w:oddHBand="1" w:evenHBand="0" w:firstRowFirstColumn="0" w:firstRowLastColumn="0" w:lastRowFirstColumn="0" w:lastRowLastColumn="0"/>
            </w:pPr>
          </w:p>
          <w:p w:rsidR="008A0487" w:rsidRDefault="008A0487" w:rsidP="00AE6A63">
            <w:pPr>
              <w:cnfStyle w:val="000000100000" w:firstRow="0" w:lastRow="0" w:firstColumn="0" w:lastColumn="0" w:oddVBand="0" w:evenVBand="0" w:oddHBand="1" w:evenHBand="0" w:firstRowFirstColumn="0" w:firstRowLastColumn="0" w:lastRowFirstColumn="0" w:lastRowLastColumn="0"/>
            </w:pPr>
            <w:r>
              <w:t>Da das Zertifikat nicht gespeichert wird, muss diese Prüfung vom Benutzer immer manuell durchgeführt werden.</w:t>
            </w:r>
          </w:p>
        </w:tc>
      </w:tr>
    </w:tbl>
    <w:p w:rsidR="00FB1964" w:rsidRDefault="00FB1964" w:rsidP="00FB1964"/>
    <w:p w:rsidR="00FB1964" w:rsidRPr="00FB1964" w:rsidRDefault="00FB1964" w:rsidP="00FB1964"/>
    <w:p w:rsidR="007D60C8" w:rsidRDefault="007D60C8" w:rsidP="007D60C8">
      <w:pPr>
        <w:pStyle w:val="berschrift2"/>
        <w:spacing w:line="240" w:lineRule="auto"/>
      </w:pPr>
      <w:bookmarkStart w:id="133" w:name="_Toc491810203"/>
      <w:bookmarkStart w:id="134" w:name="_Toc495435565"/>
      <w:r>
        <w:lastRenderedPageBreak/>
        <w:t>Anforderungen nach Kapitel 7 – Transparenzsoftware</w:t>
      </w:r>
      <w:bookmarkEnd w:id="133"/>
      <w:bookmarkEnd w:id="134"/>
    </w:p>
    <w:p w:rsidR="007D60C8" w:rsidRPr="005324F9" w:rsidRDefault="007D60C8" w:rsidP="007D60C8"/>
    <w:tbl>
      <w:tblPr>
        <w:tblStyle w:val="EinfacheTabelle1"/>
        <w:tblW w:w="0" w:type="auto"/>
        <w:tblLook w:val="04A0" w:firstRow="1" w:lastRow="0" w:firstColumn="1" w:lastColumn="0" w:noHBand="0" w:noVBand="1"/>
      </w:tblPr>
      <w:tblGrid>
        <w:gridCol w:w="882"/>
        <w:gridCol w:w="3072"/>
        <w:gridCol w:w="4919"/>
      </w:tblGrid>
      <w:tr w:rsidR="002F08AA" w:rsidTr="002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ID</w:t>
            </w:r>
          </w:p>
        </w:tc>
        <w:tc>
          <w:tcPr>
            <w:tcW w:w="3072"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4919"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Anzeige der Daten gem. Tab. 4-17 (Kap. 4.1.3.2.4)</w:t>
            </w: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Siehe AN1.8</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Einfache Vergleichbarkeit zur Rechnung</w:t>
            </w:r>
          </w:p>
        </w:tc>
        <w:tc>
          <w:tcPr>
            <w:tcW w:w="4919" w:type="dxa"/>
          </w:tcPr>
          <w:p w:rsidR="007D60C8" w:rsidRDefault="007D60C8" w:rsidP="00F82B5A">
            <w:pPr>
              <w:cnfStyle w:val="000000000000" w:firstRow="0" w:lastRow="0" w:firstColumn="0" w:lastColumn="0" w:oddVBand="0" w:evenVBand="0" w:oddHBand="0" w:evenHBand="0" w:firstRowFirstColumn="0" w:firstRowLastColumn="0" w:lastRowFirstColumn="0" w:lastRowLastColumn="0"/>
            </w:pPr>
            <w:r>
              <w:t xml:space="preserve">Ausgabe der Abrechnungsregister erfolgt immer in tabellarischer Form. Bei TAF-7 führt </w:t>
            </w:r>
            <w:proofErr w:type="spellStart"/>
            <w:r>
              <w:t>TRuDI</w:t>
            </w:r>
            <w:proofErr w:type="spellEnd"/>
            <w:r>
              <w:t xml:space="preserve"> die Berechnung der Tarifregister </w:t>
            </w:r>
            <w:r w:rsidR="00F82B5A">
              <w:t xml:space="preserve">so </w:t>
            </w:r>
            <w:r>
              <w:t>durch</w:t>
            </w:r>
            <w:r w:rsidR="00F82B5A">
              <w:t>, dass keine weiteren Berechnungsschritte zur Nachvollziehbarkeit der Abrechnung notwendig sind</w:t>
            </w:r>
            <w:r>
              <w:t>.</w:t>
            </w:r>
            <w:r w:rsidR="00F82B5A">
              <w:t xml:space="preserve"> Die Register werden mit OBIS-Codes eindeutig gekennzeichnet. In der Ansicht „Abrechnungsdaten“ wird zusätzlich zu den angezeigten OBIS-Codes eine textuelle Erläuterung angezeigt.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proofErr w:type="spellStart"/>
            <w:r>
              <w:t>Identifikator</w:t>
            </w:r>
            <w:proofErr w:type="spellEnd"/>
            <w:r>
              <w:t xml:space="preserve"> des Regelwerks</w:t>
            </w:r>
          </w:p>
        </w:tc>
        <w:tc>
          <w:tcPr>
            <w:tcW w:w="4919" w:type="dxa"/>
          </w:tcPr>
          <w:p w:rsidR="007D60C8" w:rsidRDefault="00A13D5A" w:rsidP="00AE6A63">
            <w:pPr>
              <w:cnfStyle w:val="000000100000" w:firstRow="0" w:lastRow="0" w:firstColumn="0" w:lastColumn="0" w:oddVBand="0" w:evenVBand="0" w:oddHBand="1" w:evenHBand="0" w:firstRowFirstColumn="0" w:firstRowLastColumn="0" w:lastRowFirstColumn="0" w:lastRowLastColumn="0"/>
            </w:pPr>
            <w:r>
              <w:t xml:space="preserve">Der </w:t>
            </w:r>
            <w:proofErr w:type="spellStart"/>
            <w:r>
              <w:t>Identifikator</w:t>
            </w:r>
            <w:proofErr w:type="spellEnd"/>
            <w:r>
              <w:t xml:space="preserve"> des Regelwerks wird in der Ansicht „Abrechnungsdaten“ im Bereich des Zählpunkts unter dem Label </w:t>
            </w:r>
            <w:r w:rsidRPr="00A13D5A">
              <w:rPr>
                <w:i/>
              </w:rPr>
              <w:t>Tarifanwendungsfall</w:t>
            </w:r>
            <w:r>
              <w:t xml:space="preserve"> angegeben.</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TS1.4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Ergonomische Navigation und Benutzerführung</w:t>
            </w:r>
          </w:p>
        </w:tc>
        <w:tc>
          <w:tcPr>
            <w:tcW w:w="4919" w:type="dxa"/>
          </w:tcPr>
          <w:p w:rsidR="007D60C8" w:rsidRDefault="00A13D5A" w:rsidP="008637DE">
            <w:pPr>
              <w:cnfStyle w:val="000000000000" w:firstRow="0" w:lastRow="0" w:firstColumn="0" w:lastColumn="0" w:oddVBand="0" w:evenVBand="0" w:oddHBand="0" w:evenHBand="0" w:firstRowFirstColumn="0" w:firstRowLastColumn="0" w:lastRowFirstColumn="0" w:lastRowLastColumn="0"/>
            </w:pPr>
            <w:r>
              <w:t xml:space="preserve">Das Layout und die verwendeten </w:t>
            </w:r>
            <w:r w:rsidR="008637DE">
              <w:t>Steuerelemente entstammen dem</w:t>
            </w:r>
            <w:r>
              <w:t xml:space="preserve"> </w:t>
            </w:r>
            <w:r w:rsidR="008637DE">
              <w:t>verbreiteten Bootstrap-Framework. Dadurch ist sichergestellt, dass die Bedienelemente auf Linux und Windows Betriebssystemen gleichermaßen vertraut wirken.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TS2</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Identifikation der Software</w:t>
            </w:r>
          </w:p>
        </w:tc>
        <w:tc>
          <w:tcPr>
            <w:tcW w:w="4919" w:type="dxa"/>
          </w:tcPr>
          <w:p w:rsidR="007D60C8" w:rsidRDefault="00FB17DF" w:rsidP="00AE6A63">
            <w:pPr>
              <w:cnfStyle w:val="000000100000" w:firstRow="0" w:lastRow="0" w:firstColumn="0" w:lastColumn="0" w:oddVBand="0" w:evenVBand="0" w:oddHBand="1" w:evenHBand="0" w:firstRowFirstColumn="0" w:firstRowLastColumn="0" w:lastRowFirstColumn="0" w:lastRowLastColumn="0"/>
            </w:pPr>
            <w:r>
              <w:t xml:space="preserve">Die Software ist über den Dialog „Über </w:t>
            </w:r>
            <w:proofErr w:type="spellStart"/>
            <w:r>
              <w:t>TRuDI</w:t>
            </w:r>
            <w:proofErr w:type="spellEnd"/>
            <w:r>
              <w:t>“ durch die angezeigten Versions-Nummern und Hashwerte identifizierbar.</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TS3</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AN4 Benutzerschnittstelle</w:t>
            </w:r>
          </w:p>
        </w:tc>
        <w:tc>
          <w:tcPr>
            <w:tcW w:w="4919" w:type="dxa"/>
          </w:tcPr>
          <w:p w:rsidR="007D60C8" w:rsidRDefault="002F08AA" w:rsidP="002F08AA">
            <w:pPr>
              <w:cnfStyle w:val="000000000000" w:firstRow="0" w:lastRow="0" w:firstColumn="0" w:lastColumn="0" w:oddVBand="0" w:evenVBand="0" w:oddHBand="0" w:evenHBand="0" w:firstRowFirstColumn="0" w:firstRowLastColumn="0" w:lastRowFirstColumn="0" w:lastRowLastColumn="0"/>
            </w:pPr>
            <w:r>
              <w:t xml:space="preserve">Die Software ist </w:t>
            </w:r>
            <w:r w:rsidR="007D60C8">
              <w:t xml:space="preserve">durch </w:t>
            </w:r>
            <w:r>
              <w:t xml:space="preserve">den </w:t>
            </w:r>
            <w:r w:rsidR="007D60C8">
              <w:t>veröffentlichten Hashwert</w:t>
            </w:r>
            <w:r>
              <w:t xml:space="preserve"> und im Dialog „Über </w:t>
            </w:r>
            <w:proofErr w:type="spellStart"/>
            <w:r>
              <w:t>TRuDI</w:t>
            </w:r>
            <w:proofErr w:type="spellEnd"/>
            <w:r>
              <w:t>“ angezeigten Hashwert geschützt</w:t>
            </w:r>
            <w:r w:rsidR="007D60C8">
              <w: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TS4</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Schutz gegen Verfälschung -&gt; AN6 Kommunikation</w:t>
            </w:r>
          </w:p>
        </w:tc>
        <w:tc>
          <w:tcPr>
            <w:tcW w:w="4919" w:type="dxa"/>
          </w:tcPr>
          <w:p w:rsidR="007D60C8" w:rsidRDefault="002F08AA" w:rsidP="002F08AA">
            <w:pPr>
              <w:cnfStyle w:val="000000100000" w:firstRow="0" w:lastRow="0" w:firstColumn="0" w:lastColumn="0" w:oddVBand="0" w:evenVBand="0" w:oddHBand="1" w:evenHBand="0" w:firstRowFirstColumn="0" w:firstRowLastColumn="0" w:lastRowFirstColumn="0" w:lastRowLastColumn="0"/>
            </w:pPr>
            <w:r>
              <w:t>Durch den vom HAN-Adapter durchgeführten TLS-Verbindungsaufbau, sowie der  TLS-gesicherten Kommunikation zwischen Back- und Frontend ist sichergestellt, dass keine Manipulation der Kommunikation zwischen den beteiligten Komponenten erfolgt ist.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TS5</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Schutz gegen Verfälschung -&gt; Programmcode</w:t>
            </w:r>
          </w:p>
        </w:tc>
        <w:tc>
          <w:tcPr>
            <w:tcW w:w="4919" w:type="dxa"/>
          </w:tcPr>
          <w:p w:rsidR="007D60C8" w:rsidRDefault="002F08AA" w:rsidP="00AE6A63">
            <w:pPr>
              <w:cnfStyle w:val="000000000000" w:firstRow="0" w:lastRow="0" w:firstColumn="0" w:lastColumn="0" w:oddVBand="0" w:evenVBand="0" w:oddHBand="0" w:evenHBand="0" w:firstRowFirstColumn="0" w:firstRowLastColumn="0" w:lastRowFirstColumn="0" w:lastRowLastColumn="0"/>
            </w:pPr>
            <w:r>
              <w:t xml:space="preserve">Durch den in Kapitel </w:t>
            </w:r>
            <w:r>
              <w:fldChar w:fldCharType="begin"/>
            </w:r>
            <w:r>
              <w:instrText xml:space="preserve"> REF _Ref493159432 \r \h </w:instrText>
            </w:r>
            <w:r>
              <w:fldChar w:fldCharType="separate"/>
            </w:r>
            <w:r>
              <w:t>1.1.1</w:t>
            </w:r>
            <w:r>
              <w:fldChar w:fldCharType="end"/>
            </w:r>
            <w:r>
              <w:t xml:space="preserve"> beschriebenen Integritätscheck wird der Schutz gegen absichtliche Verfälschungen sichergestellt.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TS6</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p>
        </w:tc>
        <w:tc>
          <w:tcPr>
            <w:tcW w:w="4919"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Datenablesung vom SMGW ist per TLS gesichert. Der Download der Tarifierungsdaten (Lieferanten.XML)</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TS7.1</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Download Mechanismus</w:t>
            </w:r>
          </w:p>
        </w:tc>
        <w:tc>
          <w:tcPr>
            <w:tcW w:w="4919"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Nicht relevant, da kein Regelwerk nachgeladen werden kann.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lastRenderedPageBreak/>
              <w:t>TS8.1</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Authentizität/Integrität der herunter geladenen Software</w:t>
            </w:r>
          </w:p>
        </w:tc>
        <w:tc>
          <w:tcPr>
            <w:tcW w:w="4919" w:type="dxa"/>
          </w:tcPr>
          <w:p w:rsidR="007D60C8" w:rsidRDefault="008C4EC7" w:rsidP="00AE6A63">
            <w:pPr>
              <w:cnfStyle w:val="000000100000" w:firstRow="0" w:lastRow="0" w:firstColumn="0" w:lastColumn="0" w:oddVBand="0" w:evenVBand="0" w:oddHBand="1" w:evenHBand="0" w:firstRowFirstColumn="0" w:firstRowLastColumn="0" w:lastRowFirstColumn="0" w:lastRowLastColumn="0"/>
            </w:pPr>
            <w:r>
              <w:t xml:space="preserve">Die Software kann anhand des in Kapitel </w:t>
            </w:r>
            <w:r>
              <w:fldChar w:fldCharType="begin"/>
            </w:r>
            <w:r>
              <w:instrText xml:space="preserve"> REF _Ref493159554 \r \h </w:instrText>
            </w:r>
            <w:r>
              <w:fldChar w:fldCharType="separate"/>
            </w:r>
            <w:r>
              <w:t>1.1.3</w:t>
            </w:r>
            <w:r>
              <w:fldChar w:fldCharType="end"/>
            </w:r>
            <w:r>
              <w:t xml:space="preserve"> beschriebenen Verfahrens auf Authentizität hin überprüft werden. </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TS8.2</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Benutzbarkeit über Live-CD</w:t>
            </w:r>
          </w:p>
        </w:tc>
        <w:tc>
          <w:tcPr>
            <w:tcW w:w="4919" w:type="dxa"/>
          </w:tcPr>
          <w:p w:rsidR="007D60C8" w:rsidRDefault="008C4EC7" w:rsidP="008C4EC7">
            <w:pPr>
              <w:cnfStyle w:val="000000000000" w:firstRow="0" w:lastRow="0" w:firstColumn="0" w:lastColumn="0" w:oddVBand="0" w:evenVBand="0" w:oddHBand="0" w:evenHBand="0" w:firstRowFirstColumn="0" w:firstRowLastColumn="0" w:lastRowFirstColumn="0" w:lastRowLastColumn="0"/>
            </w:pPr>
            <w:r>
              <w:t xml:space="preserve">Nach Freigabe der Software wird eine Linux-Live-CD für das Betriebssystem Heise </w:t>
            </w:r>
            <w:proofErr w:type="spellStart"/>
            <w:r>
              <w:t>Meterix</w:t>
            </w:r>
            <w:proofErr w:type="spellEnd"/>
            <w:r>
              <w:t xml:space="preserve"> o.ä. erstellt.</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TS8.3</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des Regelwerks</w:t>
            </w:r>
          </w:p>
        </w:tc>
        <w:tc>
          <w:tcPr>
            <w:tcW w:w="4919" w:type="dxa"/>
          </w:tcPr>
          <w:p w:rsidR="007D60C8" w:rsidRDefault="0055694D" w:rsidP="0055694D">
            <w:pPr>
              <w:cnfStyle w:val="000000100000" w:firstRow="0" w:lastRow="0" w:firstColumn="0" w:lastColumn="0" w:oddVBand="0" w:evenVBand="0" w:oddHBand="1" w:evenHBand="0" w:firstRowFirstColumn="0" w:firstRowLastColumn="0" w:lastRowFirstColumn="0" w:lastRowLastColumn="0"/>
            </w:pPr>
            <w:r>
              <w:t>Die in der Software im Rahmen der Transparenzfunktion hinterlegten Regelwerke für TAF-1 und TAF-2 entstammen keiner externen Quelle sondern sind integraler Bestandteil der Applikation. Über den Integritätscheck der Anwendung sind deren Integrität und Authentizität sichergestellt.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TS8.4</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Verarbeitung von Auswerteprofilen</w:t>
            </w:r>
          </w:p>
        </w:tc>
        <w:tc>
          <w:tcPr>
            <w:tcW w:w="4919" w:type="dxa"/>
          </w:tcPr>
          <w:p w:rsidR="007D60C8" w:rsidRDefault="0055694D" w:rsidP="00D02541">
            <w:pPr>
              <w:cnfStyle w:val="000000000000" w:firstRow="0" w:lastRow="0" w:firstColumn="0" w:lastColumn="0" w:oddVBand="0" w:evenVBand="0" w:oddHBand="0" w:evenHBand="0" w:firstRowFirstColumn="0" w:firstRowLastColumn="0" w:lastRowFirstColumn="0" w:lastRowLastColumn="0"/>
            </w:pPr>
            <w:r>
              <w:t xml:space="preserve">Das Auswerteprofil wird durch einen eindeutigen </w:t>
            </w:r>
            <w:proofErr w:type="spellStart"/>
            <w:r>
              <w:t>Identifikator</w:t>
            </w:r>
            <w:proofErr w:type="spellEnd"/>
            <w:r>
              <w:t xml:space="preserve"> referenziert. Im Dialog „Tarifdaten“ wird dieser Bezeichner unter dem Label </w:t>
            </w:r>
            <w:r w:rsidRPr="0055694D">
              <w:rPr>
                <w:i/>
              </w:rPr>
              <w:t>Tarifbezeichnung</w:t>
            </w:r>
            <w:r>
              <w:t xml:space="preserve"> angezeigt. Zusätzlich werden die RIPEMD-160 und SHA-3 Prüfsummen der </w:t>
            </w:r>
            <w:r w:rsidR="00D02541">
              <w:t xml:space="preserve">geladenen </w:t>
            </w:r>
            <w:r>
              <w:t>Datei angezeigt.</w:t>
            </w:r>
            <w:r w:rsidR="00D02541">
              <w:t xml:space="preserve"> </w:t>
            </w:r>
            <w:r w:rsidR="00D02541">
              <w:br/>
              <w:t xml:space="preserve">Beim Laden der Tarifdaten werden die in Kapitel </w:t>
            </w:r>
            <w:r w:rsidR="00D02541">
              <w:fldChar w:fldCharType="begin"/>
            </w:r>
            <w:r w:rsidR="00D02541">
              <w:instrText xml:space="preserve"> REF _Ref493163715 \r \h </w:instrText>
            </w:r>
            <w:r w:rsidR="00D02541">
              <w:fldChar w:fldCharType="separate"/>
            </w:r>
            <w:r w:rsidR="00D02541">
              <w:t>2.3.3</w:t>
            </w:r>
            <w:r w:rsidR="00D02541">
              <w:fldChar w:fldCharType="end"/>
            </w:r>
            <w:r w:rsidR="00D02541">
              <w:t xml:space="preserve"> angegebenen Prüfungen durchgeführt. Schlägt mindestens eine der Prüfungen fehl, wird eine Fehlermeldung ausgegeben und die weitere Programmausführung abgebrochen.</w:t>
            </w:r>
          </w:p>
        </w:tc>
      </w:tr>
      <w:tr w:rsidR="002F08AA" w:rsidTr="002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TS8.5</w:t>
            </w:r>
          </w:p>
        </w:tc>
        <w:tc>
          <w:tcPr>
            <w:tcW w:w="3072"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Prüfung der orig. Messwertliste</w:t>
            </w:r>
          </w:p>
        </w:tc>
        <w:tc>
          <w:tcPr>
            <w:tcW w:w="4919" w:type="dxa"/>
          </w:tcPr>
          <w:p w:rsidR="007D60C8" w:rsidRDefault="00D02541" w:rsidP="00D02541">
            <w:pPr>
              <w:cnfStyle w:val="000000100000" w:firstRow="0" w:lastRow="0" w:firstColumn="0" w:lastColumn="0" w:oddVBand="0" w:evenVBand="0" w:oddHBand="1" w:evenHBand="0" w:firstRowFirstColumn="0" w:firstRowLastColumn="0" w:lastRowFirstColumn="0" w:lastRowLastColumn="0"/>
            </w:pPr>
            <w:r>
              <w:t xml:space="preserve">Die Software zeigt in der Ansicht „Abrechnungsdaten„ die ausgelesenen </w:t>
            </w:r>
            <w:r w:rsidR="007D60C8">
              <w:t>originären Messwertliste</w:t>
            </w:r>
            <w:r>
              <w:t xml:space="preserve">n an. </w:t>
            </w:r>
            <w:r>
              <w:br/>
              <w:t>In der Ansicht „Details zum Smart Meter Gateway“</w:t>
            </w:r>
            <w:r w:rsidR="007D60C8">
              <w:t xml:space="preserve"> </w:t>
            </w:r>
            <w:r>
              <w:t xml:space="preserve">werden die wichtigsten Informationen zum </w:t>
            </w:r>
            <w:r w:rsidR="007D60C8">
              <w:t xml:space="preserve">TLS Zertifikats des SMGW </w:t>
            </w:r>
            <w:r>
              <w:t>dargestellt</w:t>
            </w:r>
            <w:r w:rsidR="007D60C8">
              <w:t>.</w:t>
            </w:r>
          </w:p>
        </w:tc>
      </w:tr>
      <w:tr w:rsidR="002F08AA" w:rsidTr="002F08AA">
        <w:tc>
          <w:tcPr>
            <w:cnfStyle w:val="001000000000" w:firstRow="0" w:lastRow="0" w:firstColumn="1" w:lastColumn="0" w:oddVBand="0" w:evenVBand="0" w:oddHBand="0" w:evenHBand="0" w:firstRowFirstColumn="0" w:firstRowLastColumn="0" w:lastRowFirstColumn="0" w:lastRowLastColumn="0"/>
            <w:tcW w:w="882" w:type="dxa"/>
          </w:tcPr>
          <w:p w:rsidR="007D60C8" w:rsidRDefault="007D60C8" w:rsidP="00AE6A63">
            <w:r>
              <w:t>TS9</w:t>
            </w:r>
          </w:p>
        </w:tc>
        <w:tc>
          <w:tcPr>
            <w:tcW w:w="3072" w:type="dxa"/>
          </w:tcPr>
          <w:p w:rsidR="007D60C8" w:rsidRDefault="007D60C8" w:rsidP="00AE6A63">
            <w:pPr>
              <w:cnfStyle w:val="000000000000" w:firstRow="0" w:lastRow="0" w:firstColumn="0" w:lastColumn="0" w:oddVBand="0" w:evenVBand="0" w:oddHBand="0" w:evenHBand="0" w:firstRowFirstColumn="0" w:firstRowLastColumn="0" w:lastRowFirstColumn="0" w:lastRowLastColumn="0"/>
            </w:pPr>
            <w:r>
              <w:t>Rückverfolgbarkeit des Herunterladens rechtlich relevanter Software</w:t>
            </w:r>
          </w:p>
        </w:tc>
        <w:tc>
          <w:tcPr>
            <w:tcW w:w="4919" w:type="dxa"/>
          </w:tcPr>
          <w:p w:rsidR="007D60C8" w:rsidRDefault="00D02541" w:rsidP="00D02541">
            <w:pPr>
              <w:cnfStyle w:val="000000000000" w:firstRow="0" w:lastRow="0" w:firstColumn="0" w:lastColumn="0" w:oddVBand="0" w:evenVBand="0" w:oddHBand="0" w:evenHBand="0" w:firstRowFirstColumn="0" w:firstRowLastColumn="0" w:lastRowFirstColumn="0" w:lastRowLastColumn="0"/>
            </w:pPr>
            <w:r>
              <w:t>Es ist k</w:t>
            </w:r>
            <w:r w:rsidR="007D60C8">
              <w:t>ein Nachladen von ausführbarem Code vorgesehen.</w:t>
            </w:r>
          </w:p>
        </w:tc>
      </w:tr>
    </w:tbl>
    <w:p w:rsidR="007D60C8" w:rsidRDefault="007D60C8" w:rsidP="007D60C8">
      <w:pPr>
        <w:pStyle w:val="berschrift3"/>
        <w:spacing w:line="240" w:lineRule="auto"/>
      </w:pPr>
      <w:bookmarkStart w:id="135" w:name="_Toc491810204"/>
      <w:bookmarkStart w:id="136" w:name="_Toc495435566"/>
      <w:r>
        <w:t>Sonstige Anforderungen</w:t>
      </w:r>
      <w:bookmarkEnd w:id="135"/>
      <w:bookmarkEnd w:id="136"/>
    </w:p>
    <w:p w:rsidR="007D60C8" w:rsidRPr="00305EAF" w:rsidRDefault="007D60C8" w:rsidP="007D60C8">
      <w:pPr>
        <w:rPr>
          <w:b/>
        </w:rPr>
      </w:pPr>
      <w:r w:rsidRPr="00305EAF">
        <w:rPr>
          <w:b/>
        </w:rPr>
        <w:t xml:space="preserve">Darzustellende Inhalte – Anzeige </w:t>
      </w:r>
      <w:r>
        <w:rPr>
          <w:b/>
        </w:rPr>
        <w:t>von aktuellen Informationen (4.1.3.2.1)</w:t>
      </w:r>
    </w:p>
    <w:tbl>
      <w:tblPr>
        <w:tblStyle w:val="EinfacheTabelle1"/>
        <w:tblW w:w="0" w:type="auto"/>
        <w:tblLook w:val="04A0" w:firstRow="1" w:lastRow="0" w:firstColumn="1" w:lastColumn="0" w:noHBand="0" w:noVBand="1"/>
      </w:tblPr>
      <w:tblGrid>
        <w:gridCol w:w="883"/>
        <w:gridCol w:w="3039"/>
        <w:gridCol w:w="4951"/>
      </w:tblGrid>
      <w:tr w:rsidR="007D60C8" w:rsidTr="00AE6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ID</w:t>
            </w:r>
          </w:p>
        </w:tc>
        <w:tc>
          <w:tcPr>
            <w:tcW w:w="3106"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Kurzbeschreibung</w:t>
            </w:r>
          </w:p>
        </w:tc>
        <w:tc>
          <w:tcPr>
            <w:tcW w:w="5068" w:type="dxa"/>
          </w:tcPr>
          <w:p w:rsidR="007D60C8" w:rsidRDefault="007D60C8" w:rsidP="00AE6A63">
            <w:pPr>
              <w:cnfStyle w:val="100000000000" w:firstRow="1" w:lastRow="0" w:firstColumn="0" w:lastColumn="0" w:oddVBand="0" w:evenVBand="0" w:oddHBand="0" w:evenHBand="0" w:firstRowFirstColumn="0" w:firstRowLastColumn="0" w:lastRowFirstColumn="0" w:lastRowLastColumn="0"/>
            </w:pPr>
            <w:r>
              <w:t>Kommentar</w:t>
            </w:r>
          </w:p>
        </w:tc>
      </w:tr>
      <w:tr w:rsidR="007D60C8" w:rsidTr="00AE6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7D60C8" w:rsidRDefault="007D60C8" w:rsidP="00AE6A63">
            <w:r>
              <w:t>AG7.1</w:t>
            </w:r>
          </w:p>
        </w:tc>
        <w:tc>
          <w:tcPr>
            <w:tcW w:w="3106"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Tab 4-14 eichrechtlich relevante Anzeige: aktuelle metrologische Informationen für den Letztverbraucher auf dem Kundendisplay</w:t>
            </w:r>
          </w:p>
        </w:tc>
        <w:tc>
          <w:tcPr>
            <w:tcW w:w="5068" w:type="dxa"/>
          </w:tcPr>
          <w:p w:rsidR="007D60C8" w:rsidRDefault="007D60C8" w:rsidP="00AE6A63">
            <w:pPr>
              <w:cnfStyle w:val="000000100000" w:firstRow="0" w:lastRow="0" w:firstColumn="0" w:lastColumn="0" w:oddVBand="0" w:evenVBand="0" w:oddHBand="1" w:evenHBand="0" w:firstRowFirstColumn="0" w:firstRowLastColumn="0" w:lastRowFirstColumn="0" w:lastRowLastColumn="0"/>
            </w:pPr>
            <w:r>
              <w:t>Zu PTB 50.8, 4.1.3.1 (aktuelle Informationen)</w:t>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Gateway 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Zählerkennzeichnung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lastRenderedPageBreak/>
              <w:t>Zählerstand und OBIS</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Originäre Messwertliste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Länge der Registrierperiode (alle TAF)</w:t>
            </w:r>
            <w:r w:rsidRPr="0076004A">
              <w:rPr>
                <w:b/>
              </w:rP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Aktivierte Tarifanwendungsfälle (alle TAF)</w:t>
            </w:r>
            <w:r>
              <w:br/>
            </w:r>
            <w:r w:rsidR="0076004A">
              <w:t>siehe AN1.8</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Aktuelle Tarifstufe (alle TAF)</w:t>
            </w:r>
            <w:r>
              <w:br/>
            </w:r>
            <w:r w:rsidR="0076004A">
              <w:t xml:space="preserve">Funktion ist nicht durch </w:t>
            </w:r>
            <w:proofErr w:type="spellStart"/>
            <w:r w:rsidR="0076004A">
              <w:t>TRuDI</w:t>
            </w:r>
            <w:proofErr w:type="spellEnd"/>
            <w:r w:rsidR="0076004A">
              <w:t xml:space="preserve"> abgedeckt.</w:t>
            </w:r>
            <w:r>
              <w:t xml:space="preserve"> </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Tarifumschaltzeitpunkte (TAF 2)</w:t>
            </w:r>
            <w:r>
              <w:br/>
              <w:t xml:space="preserve">Gelöst durch Verweis </w:t>
            </w:r>
            <w:r w:rsidR="0076004A">
              <w:t>per</w:t>
            </w:r>
            <w:r>
              <w:t xml:space="preserve"> eindeutige</w:t>
            </w:r>
            <w:r w:rsidR="0076004A">
              <w:t>m</w:t>
            </w:r>
            <w:r>
              <w:t xml:space="preserve"> Bezeichner auf </w:t>
            </w:r>
            <w:r w:rsidR="0076004A">
              <w:t xml:space="preserve">eine </w:t>
            </w:r>
            <w:r>
              <w:t xml:space="preserve">extern </w:t>
            </w:r>
            <w:r w:rsidR="0076004A">
              <w:t xml:space="preserve">(Webseite des Lieferant, Vertragsunterlagen, etc.) </w:t>
            </w:r>
            <w:r>
              <w:t>gespeicherte Tarifdefinition.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Register der Tarifstufen (TAF 2)</w:t>
            </w:r>
            <w:r>
              <w:br/>
            </w:r>
            <w:r w:rsidR="0076004A">
              <w:t xml:space="preserve">Die aktuellen Registerstände können </w:t>
            </w:r>
            <w:r>
              <w:t xml:space="preserve">durch </w:t>
            </w:r>
            <w:r w:rsidR="0076004A">
              <w:t>Wahl des Ablesezeitbereichs bis zum aktuellen Zeitpunkt</w:t>
            </w:r>
            <w:r>
              <w:t xml:space="preserve"> </w:t>
            </w:r>
            <w:r w:rsidR="0076004A">
              <w:t>ausgelesen und angezeigt werden.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Datum und Tagesendstände (TAF 6)</w:t>
            </w:r>
            <w:r>
              <w:br/>
            </w:r>
            <w:r w:rsidR="0076004A">
              <w:t>Die im SMGW vorhandenen Tagesendstände können in</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76004A">
              <w:rPr>
                <w:b/>
              </w:rPr>
              <w:t>Anzeige zentrale Tarifierung (TAF 7)</w:t>
            </w:r>
            <w:r>
              <w:t xml:space="preserve"> </w:t>
            </w:r>
            <w:r>
              <w:br/>
            </w:r>
            <w:r w:rsidR="000E3DF0">
              <w:t>Die Anzeige entspricht der Darstellung von</w:t>
            </w:r>
            <w:r>
              <w:t xml:space="preserve"> TAF 2</w:t>
            </w:r>
            <w:r w:rsidR="000E3DF0">
              <w:t>.</w:t>
            </w:r>
            <w:r w:rsidR="0076004A">
              <w:br/>
            </w:r>
          </w:p>
          <w:p w:rsidR="007D60C8"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Fehlerstatus/Fehlernummer</w:t>
            </w:r>
            <w:r w:rsidRPr="000E3DF0">
              <w:rPr>
                <w:b/>
              </w:rP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Letztverbrauchers</w:t>
            </w:r>
            <w:r>
              <w:br/>
            </w:r>
            <w:r w:rsidR="000E3DF0">
              <w:t>siehe AN1.8</w:t>
            </w:r>
            <w:r w:rsidR="000E3DF0">
              <w:br/>
            </w:r>
          </w:p>
          <w:p w:rsidR="000E3DF0" w:rsidRDefault="007D60C8" w:rsidP="007D60C8">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Kennung des Lieferanten</w:t>
            </w:r>
            <w:r>
              <w:br/>
            </w:r>
            <w:r w:rsidR="000E3DF0">
              <w:t>siehe AN1.8</w:t>
            </w:r>
            <w:r w:rsidR="000E3DF0">
              <w:br/>
            </w:r>
          </w:p>
          <w:p w:rsidR="007D60C8" w:rsidRDefault="007D60C8" w:rsidP="000E3DF0">
            <w:pPr>
              <w:pStyle w:val="Listenabsatz"/>
              <w:numPr>
                <w:ilvl w:val="0"/>
                <w:numId w:val="27"/>
              </w:numPr>
              <w:ind w:left="176" w:hanging="142"/>
              <w:cnfStyle w:val="000000100000" w:firstRow="0" w:lastRow="0" w:firstColumn="0" w:lastColumn="0" w:oddVBand="0" w:evenVBand="0" w:oddHBand="1" w:evenHBand="0" w:firstRowFirstColumn="0" w:firstRowLastColumn="0" w:lastRowFirstColumn="0" w:lastRowLastColumn="0"/>
            </w:pPr>
            <w:r w:rsidRPr="000E3DF0">
              <w:rPr>
                <w:b/>
              </w:rPr>
              <w:t>Alle Parameter des Regelwerks</w:t>
            </w:r>
            <w:r>
              <w:br/>
            </w:r>
            <w:r w:rsidR="000E3DF0">
              <w:t>siehe TS8.4</w:t>
            </w:r>
          </w:p>
        </w:tc>
      </w:tr>
    </w:tbl>
    <w:p w:rsidR="007D60C8" w:rsidRPr="003F7C1B" w:rsidRDefault="007D60C8" w:rsidP="007D60C8"/>
    <w:p w:rsidR="007D60C8" w:rsidRDefault="007D60C8" w:rsidP="00171E27"/>
    <w:p w:rsidR="00301A65" w:rsidRPr="00171E27" w:rsidRDefault="00301A65" w:rsidP="00171E27"/>
    <w:sectPr w:rsidR="00301A65" w:rsidRPr="00171E27" w:rsidSect="00D31B46">
      <w:headerReference w:type="default" r:id="rId44"/>
      <w:footerReference w:type="default" r:id="rId45"/>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F7D" w:rsidRDefault="00ED7F7D">
      <w:pPr>
        <w:spacing w:after="0" w:line="240" w:lineRule="auto"/>
      </w:pPr>
      <w:r>
        <w:separator/>
      </w:r>
    </w:p>
  </w:endnote>
  <w:endnote w:type="continuationSeparator" w:id="0">
    <w:p w:rsidR="00ED7F7D" w:rsidRDefault="00ED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0F" w:rsidRDefault="00C3690F">
    <w:pPr>
      <w:pStyle w:val="Fuzeile1"/>
    </w:pPr>
    <w:r>
      <w:t xml:space="preserve">Seite </w:t>
    </w:r>
    <w:r>
      <w:fldChar w:fldCharType="begin"/>
    </w:r>
    <w:r>
      <w:instrText xml:space="preserve"> page </w:instrText>
    </w:r>
    <w:r>
      <w:fldChar w:fldCharType="separate"/>
    </w:r>
    <w:r w:rsidR="00331B33">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0F" w:rsidRDefault="00C3690F">
    <w:pPr>
      <w:pStyle w:val="Fuzeile1"/>
    </w:pPr>
    <w:r>
      <w:t xml:space="preserve">Seite </w:t>
    </w:r>
    <w:r>
      <w:fldChar w:fldCharType="begin"/>
    </w:r>
    <w:r>
      <w:instrText xml:space="preserve"> page </w:instrText>
    </w:r>
    <w:r>
      <w:fldChar w:fldCharType="separate"/>
    </w:r>
    <w:r w:rsidR="00331B3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F7D" w:rsidRDefault="00ED7F7D">
      <w:pPr>
        <w:spacing w:after="0" w:line="240" w:lineRule="auto"/>
      </w:pPr>
      <w:r>
        <w:separator/>
      </w:r>
    </w:p>
  </w:footnote>
  <w:footnote w:type="continuationSeparator" w:id="0">
    <w:p w:rsidR="00ED7F7D" w:rsidRDefault="00ED7F7D">
      <w:pPr>
        <w:spacing w:after="0" w:line="240" w:lineRule="auto"/>
      </w:pPr>
      <w:r>
        <w:continuationSeparator/>
      </w:r>
    </w:p>
  </w:footnote>
  <w:footnote w:id="1">
    <w:p w:rsidR="00C3690F" w:rsidRDefault="00C3690F">
      <w:pPr>
        <w:pStyle w:val="Funotentext"/>
      </w:pPr>
      <w:r>
        <w:rPr>
          <w:rStyle w:val="Funotenzeichen"/>
        </w:rPr>
        <w:footnoteRef/>
      </w:r>
      <w:r>
        <w:t xml:space="preserve"> Für Windows siehe: </w:t>
      </w:r>
      <w:hyperlink r:id="rId1" w:history="1">
        <w:r w:rsidRPr="00C575F4">
          <w:rPr>
            <w:rStyle w:val="Hyperlink"/>
          </w:rPr>
          <w:t>https://bitbucket.org/dzgtrudi/trudi/src/master/src/build.cmd</w:t>
        </w:r>
      </w:hyperlink>
    </w:p>
    <w:p w:rsidR="00C3690F" w:rsidRDefault="00C3690F" w:rsidP="00005C49">
      <w:pPr>
        <w:pStyle w:val="Funotentext"/>
      </w:pPr>
      <w:r>
        <w:t xml:space="preserve">Für Linux siehe: </w:t>
      </w:r>
      <w:hyperlink r:id="rId2" w:history="1">
        <w:r w:rsidRPr="00C575F4">
          <w:rPr>
            <w:rStyle w:val="Hyperlink"/>
          </w:rPr>
          <w:t>https://bitbucket.org/dzgtrudi/trudi/src/master/src/build.sh</w:t>
        </w:r>
      </w:hyperlink>
    </w:p>
    <w:p w:rsidR="00C3690F" w:rsidRDefault="00C3690F">
      <w:pPr>
        <w:pStyle w:val="Funotentext"/>
      </w:pPr>
    </w:p>
  </w:footnote>
  <w:footnote w:id="2">
    <w:p w:rsidR="00C3690F" w:rsidRDefault="00C3690F">
      <w:pPr>
        <w:pStyle w:val="Funotentext"/>
      </w:pPr>
      <w:r>
        <w:rPr>
          <w:rStyle w:val="Funotenzeichen"/>
        </w:rPr>
        <w:footnoteRef/>
      </w:r>
      <w:r>
        <w:t xml:space="preserve"> Siehe </w:t>
      </w:r>
      <w:hyperlink r:id="rId3" w:history="1">
        <w:r w:rsidRPr="00C575F4">
          <w:rPr>
            <w:rStyle w:val="Hyperlink"/>
          </w:rPr>
          <w:t>https://docs.microsoft.com/de-de/dotnet/api/system.net.http.httpclient?view=netcore-2.0</w:t>
        </w:r>
      </w:hyperlink>
      <w:r>
        <w:t xml:space="preserve"> </w:t>
      </w:r>
    </w:p>
  </w:footnote>
  <w:footnote w:id="3">
    <w:p w:rsidR="00C3690F" w:rsidRDefault="00C3690F">
      <w:pPr>
        <w:pStyle w:val="Funotentext"/>
      </w:pPr>
      <w:r>
        <w:rPr>
          <w:rStyle w:val="Funotenzeichen"/>
        </w:rPr>
        <w:footnoteRef/>
      </w:r>
      <w:r>
        <w:t xml:space="preserve"> Übersicht zu in .NET Core enthaltenen </w:t>
      </w:r>
      <w:proofErr w:type="spellStart"/>
      <w:r>
        <w:t>Kryptofunktionen</w:t>
      </w:r>
      <w:proofErr w:type="spellEnd"/>
      <w:r>
        <w:t xml:space="preserve"> je Betriebssystem: </w:t>
      </w:r>
      <w:hyperlink r:id="rId4" w:history="1">
        <w:r w:rsidRPr="00C575F4">
          <w:rPr>
            <w:rStyle w:val="Hyperlink"/>
          </w:rPr>
          <w:t>https://github.com/dotnet/corefx/blob/master/Documentation/architecture/cross-platform-cryptography.md</w:t>
        </w:r>
      </w:hyperlink>
      <w:r>
        <w:t xml:space="preserve"> </w:t>
      </w:r>
    </w:p>
  </w:footnote>
  <w:footnote w:id="4">
    <w:p w:rsidR="00C3690F" w:rsidRDefault="00C3690F">
      <w:pPr>
        <w:pStyle w:val="Funotentext"/>
      </w:pPr>
      <w:r>
        <w:rPr>
          <w:rStyle w:val="Funotenzeichen"/>
        </w:rPr>
        <w:footnoteRef/>
      </w:r>
      <w:r>
        <w:t xml:space="preserve"> Siehe </w:t>
      </w:r>
      <w:hyperlink r:id="rId5" w:history="1">
        <w:r w:rsidRPr="00C222CF">
          <w:rPr>
            <w:rStyle w:val="Hyperlink"/>
          </w:rPr>
          <w:t>https://github.com/minimaxir/big-list-of-naughty-strings/blob/master/blns.txt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0F" w:rsidRPr="00C3511C" w:rsidRDefault="00C3690F">
    <w:pPr>
      <w:pStyle w:val="Kopfzeileschattiert"/>
      <w:rPr>
        <w:sz w:val="40"/>
        <w:szCs w:val="40"/>
      </w:rPr>
    </w:pPr>
    <w:r w:rsidRPr="00C3511C">
      <w:rPr>
        <w:sz w:val="40"/>
        <w:szCs w:val="40"/>
      </w:rPr>
      <w:fldChar w:fldCharType="begin"/>
    </w:r>
    <w:r w:rsidRPr="00C3511C">
      <w:rPr>
        <w:sz w:val="40"/>
        <w:szCs w:val="40"/>
      </w:rPr>
      <w:instrText xml:space="preserve"> If </w:instrText>
    </w:r>
    <w:r w:rsidRPr="00C3511C">
      <w:rPr>
        <w:sz w:val="40"/>
        <w:szCs w:val="40"/>
      </w:rPr>
      <w:fldChar w:fldCharType="begin"/>
    </w:r>
    <w:r w:rsidRPr="00C3511C">
      <w:rPr>
        <w:sz w:val="40"/>
        <w:szCs w:val="40"/>
      </w:rPr>
      <w:instrText xml:space="preserve"> STYLEREF  "Überschrift 1"  \* MERGEFORMAT </w:instrText>
    </w:r>
    <w:r w:rsidRPr="00C3511C">
      <w:rPr>
        <w:sz w:val="40"/>
        <w:szCs w:val="40"/>
      </w:rPr>
      <w:fldChar w:fldCharType="separate"/>
    </w:r>
    <w:r w:rsidR="00331B33">
      <w:rPr>
        <w:noProof/>
        <w:sz w:val="40"/>
        <w:szCs w:val="40"/>
      </w:rPr>
      <w:instrText>Benutzeroberfläche</w:instrText>
    </w:r>
    <w:r w:rsidRPr="00C3511C">
      <w:rPr>
        <w:sz w:val="40"/>
        <w:szCs w:val="40"/>
      </w:rPr>
      <w:fldChar w:fldCharType="end"/>
    </w:r>
    <w:r w:rsidRPr="00C3511C">
      <w:rPr>
        <w:sz w:val="40"/>
        <w:szCs w:val="40"/>
      </w:rPr>
      <w:instrText>&lt;&gt; “Error*” “</w:instrText>
    </w:r>
    <w:r>
      <w:rPr>
        <w:sz w:val="40"/>
        <w:szCs w:val="40"/>
      </w:rPr>
      <w:fldChar w:fldCharType="begin"/>
    </w:r>
    <w:r>
      <w:rPr>
        <w:sz w:val="40"/>
        <w:szCs w:val="40"/>
      </w:rPr>
      <w:instrText xml:space="preserve"> STYLEREF  "Überschrift 11"  \* MERGEFORMAT </w:instrText>
    </w:r>
    <w:r>
      <w:rPr>
        <w:sz w:val="40"/>
        <w:szCs w:val="40"/>
      </w:rPr>
      <w:fldChar w:fldCharType="separate"/>
    </w:r>
    <w:r w:rsidR="00331B33">
      <w:rPr>
        <w:noProof/>
        <w:sz w:val="40"/>
        <w:szCs w:val="40"/>
      </w:rPr>
      <w:instrText>Softwarestruktur</w:instrText>
    </w:r>
    <w:r>
      <w:rPr>
        <w:sz w:val="40"/>
        <w:szCs w:val="40"/>
      </w:rPr>
      <w:fldChar w:fldCharType="end"/>
    </w:r>
    <w:r w:rsidRPr="00C3511C">
      <w:rPr>
        <w:sz w:val="40"/>
        <w:szCs w:val="40"/>
      </w:rPr>
      <w:fldChar w:fldCharType="separate"/>
    </w:r>
    <w:r w:rsidR="00331B33">
      <w:rPr>
        <w:noProof/>
        <w:sz w:val="40"/>
        <w:szCs w:val="40"/>
      </w:rPr>
      <w:t>Softwarestruktur</w:t>
    </w:r>
    <w:r w:rsidRPr="00C3511C">
      <w:rPr>
        <w:sz w:val="40"/>
        <w:szCs w:val="4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BC786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2C7C7E"/>
    <w:multiLevelType w:val="hybridMultilevel"/>
    <w:tmpl w:val="482C1BC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AD68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22693"/>
    <w:multiLevelType w:val="hybridMultilevel"/>
    <w:tmpl w:val="E3FA8594"/>
    <w:lvl w:ilvl="0" w:tplc="77C40EB8">
      <w:numFmt w:val="bullet"/>
      <w:lvlText w:val="-"/>
      <w:lvlJc w:val="left"/>
      <w:pPr>
        <w:ind w:left="720" w:hanging="360"/>
      </w:pPr>
      <w:rPr>
        <w:rFonts w:asciiTheme="minorHAnsi" w:eastAsiaTheme="minorEastAsia" w:hAnsiTheme="minorHAns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9"/>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7"/>
  </w:num>
  <w:num w:numId="25">
    <w:abstractNumId w:val="13"/>
  </w:num>
  <w:num w:numId="26">
    <w:abstractNumId w:val="16"/>
  </w:num>
  <w:num w:numId="2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 Schröder">
    <w15:presenceInfo w15:providerId="Windows Live" w15:userId="51bd7d7ef3604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attachedTemplate r:id="rId1"/>
  <w:trackRevisions/>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06"/>
    <w:rsid w:val="00005C49"/>
    <w:rsid w:val="00020B15"/>
    <w:rsid w:val="00026758"/>
    <w:rsid w:val="000559A7"/>
    <w:rsid w:val="00061581"/>
    <w:rsid w:val="000643B2"/>
    <w:rsid w:val="000912A2"/>
    <w:rsid w:val="00095A75"/>
    <w:rsid w:val="000A386F"/>
    <w:rsid w:val="000D0FCE"/>
    <w:rsid w:val="000E3DF0"/>
    <w:rsid w:val="00134228"/>
    <w:rsid w:val="00134740"/>
    <w:rsid w:val="00144944"/>
    <w:rsid w:val="00164CEC"/>
    <w:rsid w:val="00171E27"/>
    <w:rsid w:val="00197673"/>
    <w:rsid w:val="001B061D"/>
    <w:rsid w:val="001B5ADB"/>
    <w:rsid w:val="001D24A1"/>
    <w:rsid w:val="00203DD0"/>
    <w:rsid w:val="00217E06"/>
    <w:rsid w:val="002342CD"/>
    <w:rsid w:val="00236D00"/>
    <w:rsid w:val="002772F7"/>
    <w:rsid w:val="00285C8D"/>
    <w:rsid w:val="002959FA"/>
    <w:rsid w:val="002C3B43"/>
    <w:rsid w:val="002E11B3"/>
    <w:rsid w:val="002E1897"/>
    <w:rsid w:val="002E7F8F"/>
    <w:rsid w:val="002F08AA"/>
    <w:rsid w:val="002F60B4"/>
    <w:rsid w:val="00301A65"/>
    <w:rsid w:val="00331B33"/>
    <w:rsid w:val="003C7DC9"/>
    <w:rsid w:val="003E03FE"/>
    <w:rsid w:val="0041139C"/>
    <w:rsid w:val="00416BC8"/>
    <w:rsid w:val="00432C3E"/>
    <w:rsid w:val="00442CA9"/>
    <w:rsid w:val="00467599"/>
    <w:rsid w:val="00471557"/>
    <w:rsid w:val="004A4A89"/>
    <w:rsid w:val="004D4816"/>
    <w:rsid w:val="004F0699"/>
    <w:rsid w:val="00527A16"/>
    <w:rsid w:val="005336C5"/>
    <w:rsid w:val="0055694D"/>
    <w:rsid w:val="00561E94"/>
    <w:rsid w:val="00590995"/>
    <w:rsid w:val="005A0AD2"/>
    <w:rsid w:val="005C3A7E"/>
    <w:rsid w:val="005F709B"/>
    <w:rsid w:val="00601B00"/>
    <w:rsid w:val="00604A70"/>
    <w:rsid w:val="00612667"/>
    <w:rsid w:val="00634EF5"/>
    <w:rsid w:val="00664FCD"/>
    <w:rsid w:val="00675930"/>
    <w:rsid w:val="00695B4F"/>
    <w:rsid w:val="00696882"/>
    <w:rsid w:val="006A421B"/>
    <w:rsid w:val="006A61A5"/>
    <w:rsid w:val="006F716F"/>
    <w:rsid w:val="0070008F"/>
    <w:rsid w:val="00724ADE"/>
    <w:rsid w:val="00746CF8"/>
    <w:rsid w:val="00750A45"/>
    <w:rsid w:val="00756CA4"/>
    <w:rsid w:val="0076004A"/>
    <w:rsid w:val="00766C0C"/>
    <w:rsid w:val="0077193C"/>
    <w:rsid w:val="007722E4"/>
    <w:rsid w:val="007B79AC"/>
    <w:rsid w:val="007D0EE5"/>
    <w:rsid w:val="007D60C8"/>
    <w:rsid w:val="00812959"/>
    <w:rsid w:val="008276F0"/>
    <w:rsid w:val="0084753E"/>
    <w:rsid w:val="008502EE"/>
    <w:rsid w:val="008637DE"/>
    <w:rsid w:val="00864614"/>
    <w:rsid w:val="00882697"/>
    <w:rsid w:val="008A0487"/>
    <w:rsid w:val="008A2E6B"/>
    <w:rsid w:val="008B2208"/>
    <w:rsid w:val="008C4EC7"/>
    <w:rsid w:val="008D299F"/>
    <w:rsid w:val="009130E8"/>
    <w:rsid w:val="009451CA"/>
    <w:rsid w:val="009629CD"/>
    <w:rsid w:val="00971C03"/>
    <w:rsid w:val="00996D52"/>
    <w:rsid w:val="009B3C72"/>
    <w:rsid w:val="009B412D"/>
    <w:rsid w:val="009C60FB"/>
    <w:rsid w:val="009D4DB7"/>
    <w:rsid w:val="00A070E2"/>
    <w:rsid w:val="00A1141C"/>
    <w:rsid w:val="00A13D5A"/>
    <w:rsid w:val="00A34191"/>
    <w:rsid w:val="00A526E3"/>
    <w:rsid w:val="00A53A37"/>
    <w:rsid w:val="00A55E74"/>
    <w:rsid w:val="00A5641A"/>
    <w:rsid w:val="00A82817"/>
    <w:rsid w:val="00A9191F"/>
    <w:rsid w:val="00AA29FC"/>
    <w:rsid w:val="00AC7E6B"/>
    <w:rsid w:val="00AD57CD"/>
    <w:rsid w:val="00AD787F"/>
    <w:rsid w:val="00AD7ABF"/>
    <w:rsid w:val="00AE6A63"/>
    <w:rsid w:val="00B06229"/>
    <w:rsid w:val="00B06596"/>
    <w:rsid w:val="00B23578"/>
    <w:rsid w:val="00B46FC2"/>
    <w:rsid w:val="00B85C64"/>
    <w:rsid w:val="00BA42F9"/>
    <w:rsid w:val="00BA592A"/>
    <w:rsid w:val="00BA7E48"/>
    <w:rsid w:val="00BB1613"/>
    <w:rsid w:val="00BE5E90"/>
    <w:rsid w:val="00C26272"/>
    <w:rsid w:val="00C3511C"/>
    <w:rsid w:val="00C3690F"/>
    <w:rsid w:val="00C44C10"/>
    <w:rsid w:val="00C6263D"/>
    <w:rsid w:val="00C65B12"/>
    <w:rsid w:val="00CA39D5"/>
    <w:rsid w:val="00CB7EB8"/>
    <w:rsid w:val="00CF325F"/>
    <w:rsid w:val="00CF53EA"/>
    <w:rsid w:val="00D002F0"/>
    <w:rsid w:val="00D02541"/>
    <w:rsid w:val="00D16FAA"/>
    <w:rsid w:val="00D31B46"/>
    <w:rsid w:val="00D4777D"/>
    <w:rsid w:val="00D53FDA"/>
    <w:rsid w:val="00D55958"/>
    <w:rsid w:val="00D565A6"/>
    <w:rsid w:val="00D57C0F"/>
    <w:rsid w:val="00DA4AB1"/>
    <w:rsid w:val="00DC69EB"/>
    <w:rsid w:val="00DD18B1"/>
    <w:rsid w:val="00DD606E"/>
    <w:rsid w:val="00DE472E"/>
    <w:rsid w:val="00DE65F7"/>
    <w:rsid w:val="00E66695"/>
    <w:rsid w:val="00E859B4"/>
    <w:rsid w:val="00EC02A2"/>
    <w:rsid w:val="00EC5BB7"/>
    <w:rsid w:val="00ED7F7D"/>
    <w:rsid w:val="00EE18A4"/>
    <w:rsid w:val="00F03C8A"/>
    <w:rsid w:val="00F36616"/>
    <w:rsid w:val="00F372BF"/>
    <w:rsid w:val="00F57C1C"/>
    <w:rsid w:val="00F65D30"/>
    <w:rsid w:val="00F70F8F"/>
    <w:rsid w:val="00F71527"/>
    <w:rsid w:val="00F72CA1"/>
    <w:rsid w:val="00F77904"/>
    <w:rsid w:val="00F82B5A"/>
    <w:rsid w:val="00F8479B"/>
    <w:rsid w:val="00F93BE3"/>
    <w:rsid w:val="00FB17DF"/>
    <w:rsid w:val="00FB1964"/>
    <w:rsid w:val="00FC4C57"/>
    <w:rsid w:val="00FC59EE"/>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C8F34E5-5C01-45A5-BEFD-F578ED9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paragraph" w:styleId="berschrift1">
    <w:name w:val="heading 1"/>
    <w:basedOn w:val="Standard"/>
    <w:next w:val="Standard"/>
    <w:link w:val="berschrift1Zchn"/>
    <w:qFormat/>
    <w:rsid w:val="000559A7"/>
    <w:pPr>
      <w:keepNext/>
      <w:keepLines/>
      <w:numPr>
        <w:numId w:val="25"/>
      </w:numPr>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nhideWhenUsed/>
    <w:qFormat/>
    <w:rsid w:val="00171E27"/>
    <w:pPr>
      <w:keepNext/>
      <w:keepLines/>
      <w:numPr>
        <w:ilvl w:val="1"/>
        <w:numId w:val="25"/>
      </w:numPr>
      <w:spacing w:after="0"/>
      <w:outlineLvl w:val="1"/>
    </w:pPr>
    <w:rPr>
      <w:rFonts w:asciiTheme="majorHAnsi" w:eastAsiaTheme="majorEastAsia" w:hAnsiTheme="majorHAnsi" w:cstheme="majorBidi"/>
      <w:color w:val="577188" w:themeColor="accent1" w:themeShade="BF"/>
      <w:sz w:val="26"/>
      <w:szCs w:val="26"/>
    </w:rPr>
  </w:style>
  <w:style w:type="paragraph" w:styleId="berschrift3">
    <w:name w:val="heading 3"/>
    <w:basedOn w:val="Standard"/>
    <w:next w:val="Standard"/>
    <w:link w:val="berschrift3Zchn"/>
    <w:unhideWhenUsed/>
    <w:qFormat/>
    <w:rsid w:val="00171E27"/>
    <w:pPr>
      <w:keepNext/>
      <w:keepLines/>
      <w:numPr>
        <w:ilvl w:val="2"/>
        <w:numId w:val="25"/>
      </w:numPr>
      <w:spacing w:after="0"/>
      <w:outlineLvl w:val="2"/>
    </w:pPr>
    <w:rPr>
      <w:rFonts w:asciiTheme="majorHAnsi" w:eastAsiaTheme="majorEastAsia" w:hAnsiTheme="majorHAnsi" w:cstheme="majorBidi"/>
      <w:color w:val="394B5A" w:themeColor="accent1" w:themeShade="7F"/>
      <w:sz w:val="24"/>
      <w:szCs w:val="24"/>
    </w:rPr>
  </w:style>
  <w:style w:type="paragraph" w:styleId="berschrift4">
    <w:name w:val="heading 4"/>
    <w:basedOn w:val="Standard"/>
    <w:next w:val="Standard"/>
    <w:link w:val="berschrift4Zchn"/>
    <w:unhideWhenUsed/>
    <w:qFormat/>
    <w:rsid w:val="00171E27"/>
    <w:pPr>
      <w:keepNext/>
      <w:keepLines/>
      <w:numPr>
        <w:ilvl w:val="3"/>
        <w:numId w:val="25"/>
      </w:numPr>
      <w:spacing w:after="0"/>
      <w:outlineLvl w:val="3"/>
    </w:pPr>
    <w:rPr>
      <w:rFonts w:asciiTheme="majorHAnsi" w:eastAsiaTheme="majorEastAsia" w:hAnsiTheme="majorHAnsi" w:cstheme="majorBidi"/>
      <w:i/>
      <w:iCs/>
      <w:color w:val="577188" w:themeColor="accent1" w:themeShade="BF"/>
    </w:rPr>
  </w:style>
  <w:style w:type="paragraph" w:styleId="berschrift5">
    <w:name w:val="heading 5"/>
    <w:basedOn w:val="Standard"/>
    <w:next w:val="Standard"/>
    <w:link w:val="berschrift5Zchn"/>
    <w:semiHidden/>
    <w:unhideWhenUsed/>
    <w:qFormat/>
    <w:rsid w:val="00171E27"/>
    <w:pPr>
      <w:keepNext/>
      <w:keepLines/>
      <w:numPr>
        <w:ilvl w:val="4"/>
        <w:numId w:val="25"/>
      </w:numPr>
      <w:spacing w:after="0"/>
      <w:outlineLvl w:val="4"/>
    </w:pPr>
    <w:rPr>
      <w:rFonts w:asciiTheme="majorHAnsi" w:eastAsiaTheme="majorEastAsia" w:hAnsiTheme="majorHAnsi" w:cstheme="majorBidi"/>
      <w:color w:val="577188" w:themeColor="accent1" w:themeShade="BF"/>
    </w:rPr>
  </w:style>
  <w:style w:type="paragraph" w:styleId="berschrift6">
    <w:name w:val="heading 6"/>
    <w:basedOn w:val="Standard"/>
    <w:next w:val="Standard"/>
    <w:link w:val="berschrift6Zchn"/>
    <w:semiHidden/>
    <w:unhideWhenUsed/>
    <w:qFormat/>
    <w:rsid w:val="00171E27"/>
    <w:pPr>
      <w:keepNext/>
      <w:keepLines/>
      <w:numPr>
        <w:ilvl w:val="5"/>
        <w:numId w:val="25"/>
      </w:numPr>
      <w:spacing w:after="0"/>
      <w:outlineLvl w:val="5"/>
    </w:pPr>
    <w:rPr>
      <w:rFonts w:asciiTheme="majorHAnsi" w:eastAsiaTheme="majorEastAsia" w:hAnsiTheme="majorHAnsi" w:cstheme="majorBidi"/>
      <w:color w:val="394B5A" w:themeColor="accent1" w:themeShade="7F"/>
    </w:rPr>
  </w:style>
  <w:style w:type="paragraph" w:styleId="berschrift7">
    <w:name w:val="heading 7"/>
    <w:basedOn w:val="Standard"/>
    <w:next w:val="Standard"/>
    <w:link w:val="berschrift7Zchn"/>
    <w:semiHidden/>
    <w:unhideWhenUsed/>
    <w:qFormat/>
    <w:rsid w:val="00171E27"/>
    <w:pPr>
      <w:keepNext/>
      <w:keepLines/>
      <w:numPr>
        <w:ilvl w:val="6"/>
        <w:numId w:val="25"/>
      </w:numPr>
      <w:spacing w:after="0"/>
      <w:outlineLvl w:val="6"/>
    </w:pPr>
    <w:rPr>
      <w:rFonts w:asciiTheme="majorHAnsi" w:eastAsiaTheme="majorEastAsia" w:hAnsiTheme="majorHAnsi" w:cstheme="majorBidi"/>
      <w:i/>
      <w:iCs/>
      <w:color w:val="394B5A" w:themeColor="accent1" w:themeShade="7F"/>
    </w:rPr>
  </w:style>
  <w:style w:type="paragraph" w:styleId="berschrift8">
    <w:name w:val="heading 8"/>
    <w:basedOn w:val="Standard"/>
    <w:next w:val="Standard"/>
    <w:link w:val="berschrift8Zchn"/>
    <w:semiHidden/>
    <w:unhideWhenUsed/>
    <w:qFormat/>
    <w:rsid w:val="00171E27"/>
    <w:pPr>
      <w:keepNext/>
      <w:keepLines/>
      <w:numPr>
        <w:ilvl w:val="7"/>
        <w:numId w:val="25"/>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171E27"/>
    <w:pPr>
      <w:keepNext/>
      <w:keepLines/>
      <w:numPr>
        <w:ilvl w:val="8"/>
        <w:numId w:val="25"/>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Beschriftung">
    <w:name w:val="caption"/>
    <w:basedOn w:val="Standard"/>
    <w:next w:val="Standard"/>
    <w:uiPriority w:val="35"/>
    <w:unhideWhenUsed/>
    <w:qFormat/>
    <w:rsid w:val="00CB7EB8"/>
    <w:pPr>
      <w:spacing w:before="0" w:after="200" w:line="240" w:lineRule="auto"/>
    </w:pPr>
    <w:rPr>
      <w:i/>
      <w:iCs/>
      <w:color w:val="1F2123" w:themeColor="text2"/>
      <w:sz w:val="18"/>
      <w:szCs w:val="18"/>
    </w:rPr>
  </w:style>
  <w:style w:type="character" w:customStyle="1" w:styleId="berschrift2Zchn">
    <w:name w:val="Überschrift 2 Zchn"/>
    <w:basedOn w:val="Absatz-Standardschriftart"/>
    <w:link w:val="berschrift2"/>
    <w:rsid w:val="00171E27"/>
    <w:rPr>
      <w:rFonts w:asciiTheme="majorHAnsi" w:eastAsiaTheme="majorEastAsia" w:hAnsiTheme="majorHAnsi" w:cstheme="majorBidi"/>
      <w:color w:val="577188" w:themeColor="accent1" w:themeShade="BF"/>
      <w:kern w:val="20"/>
      <w:sz w:val="26"/>
      <w:szCs w:val="26"/>
    </w:rPr>
  </w:style>
  <w:style w:type="character" w:customStyle="1" w:styleId="berschrift3Zchn">
    <w:name w:val="Überschrift 3 Zchn"/>
    <w:basedOn w:val="Absatz-Standardschriftart"/>
    <w:link w:val="berschrift3"/>
    <w:rsid w:val="00171E27"/>
    <w:rPr>
      <w:rFonts w:asciiTheme="majorHAnsi" w:eastAsiaTheme="majorEastAsia" w:hAnsiTheme="majorHAnsi" w:cstheme="majorBidi"/>
      <w:color w:val="394B5A" w:themeColor="accent1" w:themeShade="7F"/>
      <w:kern w:val="20"/>
      <w:sz w:val="24"/>
      <w:szCs w:val="24"/>
    </w:rPr>
  </w:style>
  <w:style w:type="character" w:customStyle="1" w:styleId="berschrift4Zchn">
    <w:name w:val="Überschrift 4 Zchn"/>
    <w:basedOn w:val="Absatz-Standardschriftart"/>
    <w:link w:val="berschrift4"/>
    <w:rsid w:val="00171E27"/>
    <w:rPr>
      <w:rFonts w:asciiTheme="majorHAnsi" w:eastAsiaTheme="majorEastAsia" w:hAnsiTheme="majorHAnsi" w:cstheme="majorBidi"/>
      <w:i/>
      <w:iCs/>
      <w:color w:val="577188" w:themeColor="accent1" w:themeShade="BF"/>
      <w:kern w:val="20"/>
    </w:rPr>
  </w:style>
  <w:style w:type="character" w:customStyle="1" w:styleId="berschrift5Zchn">
    <w:name w:val="Überschrift 5 Zchn"/>
    <w:basedOn w:val="Absatz-Standardschriftart"/>
    <w:link w:val="berschrift5"/>
    <w:semiHidden/>
    <w:rsid w:val="00171E27"/>
    <w:rPr>
      <w:rFonts w:asciiTheme="majorHAnsi" w:eastAsiaTheme="majorEastAsia" w:hAnsiTheme="majorHAnsi" w:cstheme="majorBidi"/>
      <w:color w:val="577188" w:themeColor="accent1" w:themeShade="BF"/>
      <w:kern w:val="20"/>
    </w:rPr>
  </w:style>
  <w:style w:type="character" w:customStyle="1" w:styleId="berschrift6Zchn">
    <w:name w:val="Überschrift 6 Zchn"/>
    <w:basedOn w:val="Absatz-Standardschriftart"/>
    <w:link w:val="berschrift6"/>
    <w:semiHidden/>
    <w:rsid w:val="00171E27"/>
    <w:rPr>
      <w:rFonts w:asciiTheme="majorHAnsi" w:eastAsiaTheme="majorEastAsia" w:hAnsiTheme="majorHAnsi" w:cstheme="majorBidi"/>
      <w:color w:val="394B5A" w:themeColor="accent1" w:themeShade="7F"/>
      <w:kern w:val="20"/>
    </w:rPr>
  </w:style>
  <w:style w:type="character" w:customStyle="1" w:styleId="berschrift7Zchn">
    <w:name w:val="Überschrift 7 Zchn"/>
    <w:basedOn w:val="Absatz-Standardschriftart"/>
    <w:link w:val="berschrift7"/>
    <w:semiHidden/>
    <w:rsid w:val="00171E27"/>
    <w:rPr>
      <w:rFonts w:asciiTheme="majorHAnsi" w:eastAsiaTheme="majorEastAsia" w:hAnsiTheme="majorHAnsi" w:cstheme="majorBidi"/>
      <w:i/>
      <w:iCs/>
      <w:color w:val="394B5A" w:themeColor="accent1" w:themeShade="7F"/>
      <w:kern w:val="20"/>
    </w:rPr>
  </w:style>
  <w:style w:type="character" w:customStyle="1" w:styleId="berschrift8Zchn">
    <w:name w:val="Überschrift 8 Zchn"/>
    <w:basedOn w:val="Absatz-Standardschriftart"/>
    <w:link w:val="berschrift8"/>
    <w:semiHidden/>
    <w:rsid w:val="00171E27"/>
    <w:rPr>
      <w:rFonts w:asciiTheme="majorHAnsi" w:eastAsiaTheme="majorEastAsia" w:hAnsiTheme="majorHAnsi" w:cstheme="majorBidi"/>
      <w:color w:val="272727" w:themeColor="text1" w:themeTint="D8"/>
      <w:kern w:val="20"/>
      <w:sz w:val="21"/>
      <w:szCs w:val="21"/>
    </w:rPr>
  </w:style>
  <w:style w:type="character" w:customStyle="1" w:styleId="berschrift9Zchn">
    <w:name w:val="Überschrift 9 Zchn"/>
    <w:basedOn w:val="Absatz-Standardschriftart"/>
    <w:link w:val="berschrift9"/>
    <w:semiHidden/>
    <w:rsid w:val="00171E27"/>
    <w:rPr>
      <w:rFonts w:asciiTheme="majorHAnsi" w:eastAsiaTheme="majorEastAsia" w:hAnsiTheme="majorHAnsi" w:cstheme="majorBidi"/>
      <w:i/>
      <w:iCs/>
      <w:color w:val="272727" w:themeColor="text1" w:themeTint="D8"/>
      <w:kern w:val="20"/>
      <w:sz w:val="21"/>
      <w:szCs w:val="21"/>
    </w:rPr>
  </w:style>
  <w:style w:type="character" w:styleId="Fett">
    <w:name w:val="Strong"/>
    <w:basedOn w:val="Absatz-Standardschriftart"/>
    <w:uiPriority w:val="22"/>
    <w:qFormat/>
    <w:rsid w:val="006F716F"/>
    <w:rPr>
      <w:b/>
      <w:bCs/>
    </w:rPr>
  </w:style>
  <w:style w:type="paragraph" w:styleId="Listenabsatz">
    <w:name w:val="List Paragraph"/>
    <w:basedOn w:val="Standard"/>
    <w:uiPriority w:val="34"/>
    <w:qFormat/>
    <w:rsid w:val="0077193C"/>
    <w:pPr>
      <w:ind w:left="720"/>
      <w:contextualSpacing/>
    </w:pPr>
  </w:style>
  <w:style w:type="table" w:styleId="EinfacheTabelle3">
    <w:name w:val="Plain Table 3"/>
    <w:basedOn w:val="NormaleTabelle"/>
    <w:uiPriority w:val="43"/>
    <w:rsid w:val="00996D52"/>
    <w:pPr>
      <w:spacing w:before="0" w:after="0" w:line="240" w:lineRule="auto"/>
    </w:pPr>
    <w:rPr>
      <w:rFonts w:eastAsiaTheme="minorEastAsia"/>
      <w:color w:val="auto"/>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3">
    <w:name w:val="toc 3"/>
    <w:basedOn w:val="Standard"/>
    <w:next w:val="Standard"/>
    <w:autoRedefine/>
    <w:uiPriority w:val="39"/>
    <w:unhideWhenUsed/>
    <w:rsid w:val="00996D52"/>
    <w:pPr>
      <w:spacing w:after="100"/>
      <w:ind w:left="400"/>
    </w:pPr>
  </w:style>
  <w:style w:type="table" w:styleId="EinfacheTabelle1">
    <w:name w:val="Plain Table 1"/>
    <w:basedOn w:val="NormaleTabelle"/>
    <w:uiPriority w:val="41"/>
    <w:rsid w:val="007D60C8"/>
    <w:pPr>
      <w:spacing w:before="0"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75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eastAsia="de-DE"/>
    </w:rPr>
  </w:style>
  <w:style w:type="character" w:customStyle="1" w:styleId="HTMLVorformatiertZchn">
    <w:name w:val="HTML Vorformatiert Zchn"/>
    <w:basedOn w:val="Absatz-Standardschriftart"/>
    <w:link w:val="HTMLVorformatiert"/>
    <w:uiPriority w:val="99"/>
    <w:semiHidden/>
    <w:rsid w:val="00750A45"/>
    <w:rPr>
      <w:rFonts w:ascii="Courier New" w:eastAsia="Times New Roman" w:hAnsi="Courier New" w:cs="Courier New"/>
      <w:color w:val="auto"/>
      <w:lang w:eastAsia="de-DE"/>
    </w:rPr>
  </w:style>
  <w:style w:type="character" w:customStyle="1" w:styleId="n">
    <w:name w:val="n"/>
    <w:basedOn w:val="Absatz-Standardschriftart"/>
    <w:rsid w:val="00750A45"/>
  </w:style>
  <w:style w:type="character" w:customStyle="1" w:styleId="p">
    <w:name w:val="p"/>
    <w:basedOn w:val="Absatz-Standardschriftart"/>
    <w:rsid w:val="00750A45"/>
  </w:style>
  <w:style w:type="character" w:customStyle="1" w:styleId="k">
    <w:name w:val="k"/>
    <w:basedOn w:val="Absatz-Standardschriftart"/>
    <w:rsid w:val="00664FCD"/>
  </w:style>
  <w:style w:type="character" w:customStyle="1" w:styleId="nn">
    <w:name w:val="nn"/>
    <w:basedOn w:val="Absatz-Standardschriftart"/>
    <w:rsid w:val="00664FCD"/>
  </w:style>
  <w:style w:type="character" w:customStyle="1" w:styleId="nc">
    <w:name w:val="nc"/>
    <w:basedOn w:val="Absatz-Standardschriftart"/>
    <w:rsid w:val="00664FCD"/>
  </w:style>
  <w:style w:type="character" w:customStyle="1" w:styleId="c1">
    <w:name w:val="c1"/>
    <w:basedOn w:val="Absatz-Standardschriftart"/>
    <w:rsid w:val="00664FCD"/>
  </w:style>
  <w:style w:type="paragraph" w:styleId="Funotentext">
    <w:name w:val="footnote text"/>
    <w:basedOn w:val="Standard"/>
    <w:link w:val="FunotentextZchn"/>
    <w:uiPriority w:val="99"/>
    <w:semiHidden/>
    <w:unhideWhenUsed/>
    <w:rsid w:val="00B23578"/>
    <w:pPr>
      <w:spacing w:before="0" w:after="0" w:line="240" w:lineRule="auto"/>
    </w:pPr>
  </w:style>
  <w:style w:type="character" w:customStyle="1" w:styleId="FunotentextZchn">
    <w:name w:val="Fußnotentext Zchn"/>
    <w:basedOn w:val="Absatz-Standardschriftart"/>
    <w:link w:val="Funotentext"/>
    <w:uiPriority w:val="99"/>
    <w:semiHidden/>
    <w:rsid w:val="00B23578"/>
    <w:rPr>
      <w:kern w:val="20"/>
    </w:rPr>
  </w:style>
  <w:style w:type="character" w:styleId="Funotenzeichen">
    <w:name w:val="footnote reference"/>
    <w:basedOn w:val="Absatz-Standardschriftart"/>
    <w:uiPriority w:val="99"/>
    <w:semiHidden/>
    <w:unhideWhenUsed/>
    <w:rsid w:val="00B23578"/>
    <w:rPr>
      <w:vertAlign w:val="superscript"/>
    </w:rPr>
  </w:style>
  <w:style w:type="character" w:styleId="Kommentarzeichen">
    <w:name w:val="annotation reference"/>
    <w:basedOn w:val="Absatz-Standardschriftart"/>
    <w:uiPriority w:val="99"/>
    <w:semiHidden/>
    <w:unhideWhenUsed/>
    <w:rsid w:val="00746CF8"/>
    <w:rPr>
      <w:sz w:val="16"/>
      <w:szCs w:val="16"/>
    </w:rPr>
  </w:style>
  <w:style w:type="paragraph" w:styleId="Kommentartext">
    <w:name w:val="annotation text"/>
    <w:basedOn w:val="Standard"/>
    <w:link w:val="KommentartextZchn"/>
    <w:uiPriority w:val="99"/>
    <w:semiHidden/>
    <w:unhideWhenUsed/>
    <w:rsid w:val="00746CF8"/>
    <w:pPr>
      <w:spacing w:line="240" w:lineRule="auto"/>
    </w:pPr>
  </w:style>
  <w:style w:type="character" w:customStyle="1" w:styleId="KommentartextZchn">
    <w:name w:val="Kommentartext Zchn"/>
    <w:basedOn w:val="Absatz-Standardschriftart"/>
    <w:link w:val="Kommentartext"/>
    <w:uiPriority w:val="99"/>
    <w:semiHidden/>
    <w:rsid w:val="00746CF8"/>
    <w:rPr>
      <w:kern w:val="20"/>
    </w:rPr>
  </w:style>
  <w:style w:type="paragraph" w:styleId="Kommentarthema">
    <w:name w:val="annotation subject"/>
    <w:basedOn w:val="Kommentartext"/>
    <w:next w:val="Kommentartext"/>
    <w:link w:val="KommentarthemaZchn"/>
    <w:uiPriority w:val="99"/>
    <w:semiHidden/>
    <w:unhideWhenUsed/>
    <w:rsid w:val="00746CF8"/>
    <w:rPr>
      <w:b/>
      <w:bCs/>
    </w:rPr>
  </w:style>
  <w:style w:type="character" w:customStyle="1" w:styleId="KommentarthemaZchn">
    <w:name w:val="Kommentarthema Zchn"/>
    <w:basedOn w:val="KommentartextZchn"/>
    <w:link w:val="Kommentarthema"/>
    <w:uiPriority w:val="99"/>
    <w:semiHidden/>
    <w:rsid w:val="00746CF8"/>
    <w:rPr>
      <w:b/>
      <w:bCs/>
      <w:kern w:val="20"/>
    </w:rPr>
  </w:style>
  <w:style w:type="character" w:styleId="BesuchterHyperlink0">
    <w:name w:val="FollowedHyperlink"/>
    <w:basedOn w:val="Absatz-Standardschriftart"/>
    <w:uiPriority w:val="99"/>
    <w:semiHidden/>
    <w:unhideWhenUsed/>
    <w:rsid w:val="00F93BE3"/>
    <w:rPr>
      <w:color w:val="969696" w:themeColor="followedHyperlink"/>
      <w:u w:val="single"/>
    </w:rPr>
  </w:style>
  <w:style w:type="table" w:styleId="Tabellenraster">
    <w:name w:val="Table Grid"/>
    <w:basedOn w:val="NormaleTabelle"/>
    <w:uiPriority w:val="59"/>
    <w:rsid w:val="00DE65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3588924">
      <w:bodyDiv w:val="1"/>
      <w:marLeft w:val="0"/>
      <w:marRight w:val="0"/>
      <w:marTop w:val="0"/>
      <w:marBottom w:val="0"/>
      <w:divBdr>
        <w:top w:val="none" w:sz="0" w:space="0" w:color="auto"/>
        <w:left w:val="none" w:sz="0" w:space="0" w:color="auto"/>
        <w:bottom w:val="none" w:sz="0" w:space="0" w:color="auto"/>
        <w:right w:val="none" w:sz="0" w:space="0" w:color="auto"/>
      </w:divBdr>
    </w:div>
    <w:div w:id="1888375975">
      <w:bodyDiv w:val="1"/>
      <w:marLeft w:val="0"/>
      <w:marRight w:val="0"/>
      <w:marTop w:val="0"/>
      <w:marBottom w:val="0"/>
      <w:divBdr>
        <w:top w:val="none" w:sz="0" w:space="0" w:color="auto"/>
        <w:left w:val="none" w:sz="0" w:space="0" w:color="auto"/>
        <w:bottom w:val="none" w:sz="0" w:space="0" w:color="auto"/>
        <w:right w:val="none" w:sz="0" w:space="0" w:color="auto"/>
      </w:divBdr>
    </w:div>
    <w:div w:id="19786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 TargetMode="External"/><Relationship Id="rId18" Type="http://schemas.openxmlformats.org/officeDocument/2006/relationships/diagramLayout" Target="diagrams/layout1.xml"/><Relationship Id="rId26" Type="http://schemas.openxmlformats.org/officeDocument/2006/relationships/hyperlink" Target="https://bitbucket.org/dzgtrudi/trudi/src/master/src/TRuDI.HanAdapter.ThebenAG" TargetMode="External"/><Relationship Id="rId39" Type="http://schemas.openxmlformats.org/officeDocument/2006/relationships/image" Target="media/image4.png"/><Relationship Id="rId21" Type="http://schemas.microsoft.com/office/2007/relationships/diagramDrawing" Target="diagrams/drawing1.xml"/><Relationship Id="rId34" Type="http://schemas.openxmlformats.org/officeDocument/2006/relationships/hyperlink" Target="https://bitbucket.org/dzgtrudi/trudi/src/master/src/TRuDI.Backend/Application/ApplicationState.cs" TargetMode="External"/><Relationship Id="rId42" Type="http://schemas.openxmlformats.org/officeDocument/2006/relationships/image" Target="media/image7.png"/><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itbucket.org/dzgtrudi/trudi/src/master/src/TRuDI.Frontend/main.js" TargetMode="External"/><Relationship Id="rId29" Type="http://schemas.openxmlformats.org/officeDocument/2006/relationships/hyperlink" Target="https://bitbucket.org/dzgtrudi/trudi/src/master/src/TRuDI.HanAdapter.Kiwigrid" TargetMode="External"/><Relationship Id="rId11" Type="http://schemas.openxmlformats.org/officeDocument/2006/relationships/footer" Target="footer1.xml"/><Relationship Id="rId24" Type="http://schemas.openxmlformats.org/officeDocument/2006/relationships/hyperlink" Target="https://bitbucket.org/dzgtrudi/trudi/src/master/src/TRuDI.HanAdapter.Interface/IHanAdapter.cs" TargetMode="External"/><Relationship Id="rId32" Type="http://schemas.openxmlformats.org/officeDocument/2006/relationships/package" Target="embeddings/Microsoft_Visio-Zeichnung1.vsdx"/><Relationship Id="rId37" Type="http://schemas.openxmlformats.org/officeDocument/2006/relationships/hyperlink" Target="https://bitbucket.org/dzgtrudi/trudi/src/master/src/TRuDI.HanAdapter.XmlValidation/Ar2418Validation.cs" TargetMode="External"/><Relationship Id="rId40" Type="http://schemas.openxmlformats.org/officeDocument/2006/relationships/image" Target="media/image5.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bitbucket.org/dzgtrudi/trudi/src/master/src/TRuDI.HanAdapter.DrNeuhaus" TargetMode="External"/><Relationship Id="rId36" Type="http://schemas.openxmlformats.org/officeDocument/2006/relationships/hyperlink" Target="https://bitbucket.org/dzgtrudi/trudi/src/master/src/TRuDI.Model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3.emf"/><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ctron.atom.io/" TargetMode="External"/><Relationship Id="rId22" Type="http://schemas.openxmlformats.org/officeDocument/2006/relationships/hyperlink" Target="https://bitbucket.org/dzgtrudi/trudi/src/master/doc/TRuDI%20Handbuch.docx" TargetMode="External"/><Relationship Id="rId27" Type="http://schemas.openxmlformats.org/officeDocument/2006/relationships/hyperlink" Target="https://bitbucket.org/dzgtrudi/trudi/src/master/src/TRuDI.HanAdapter.LandisGyr" TargetMode="External"/><Relationship Id="rId30" Type="http://schemas.openxmlformats.org/officeDocument/2006/relationships/hyperlink" Target="https://bitbucket.org/dzgtrudi/trudi/src/master/src/TRuDI.HanAdapter.Interface/IHanAdapter.cs" TargetMode="External"/><Relationship Id="rId35" Type="http://schemas.openxmlformats.org/officeDocument/2006/relationships/hyperlink" Target="https://bitbucket.org/dzgtrudi/trudi/src/master/src/TRuDI.Backend/Application/ApplicationState.cs" TargetMode="External"/><Relationship Id="rId43" Type="http://schemas.openxmlformats.org/officeDocument/2006/relationships/hyperlink" Target="https://bitbucket.org/dzgtrudi/trudi/src/master/src/TRuDI.Models/BasicData/StatusFNN.cs" TargetMode="Externa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microsoft.com/net/download/core" TargetMode="External"/><Relationship Id="rId17" Type="http://schemas.openxmlformats.org/officeDocument/2006/relationships/diagramData" Target="diagrams/data1.xml"/><Relationship Id="rId25" Type="http://schemas.openxmlformats.org/officeDocument/2006/relationships/hyperlink" Target="https://bitbucket.org/dzgtrudi/trudi/src/master/src/TRuDI.HanAdapter.Ppc" TargetMode="External"/><Relationship Id="rId33" Type="http://schemas.openxmlformats.org/officeDocument/2006/relationships/hyperlink" Target="https://bitbucket.org/dzgtrudi/trudi/src/master/src/TRuDI.Backend/Application/ApplicationState.cs" TargetMode="External"/><Relationship Id="rId38" Type="http://schemas.openxmlformats.org/officeDocument/2006/relationships/hyperlink" Target="https://bitbucket.org/dzgtrudi/trudi/src/master/src/TRuDI.TafAdapter.Interface/ITafAdapter.cs" TargetMode="Externa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api/system.net.http.httpclient?view=netcore-2.0" TargetMode="External"/><Relationship Id="rId2" Type="http://schemas.openxmlformats.org/officeDocument/2006/relationships/hyperlink" Target="https://bitbucket.org/dzgtrudi/trudi/src/master/src/build.sh" TargetMode="External"/><Relationship Id="rId1" Type="http://schemas.openxmlformats.org/officeDocument/2006/relationships/hyperlink" Target="https://bitbucket.org/dzgtrudi/trudi/src/master/src/build.cmd" TargetMode="External"/><Relationship Id="rId5" Type="http://schemas.openxmlformats.org/officeDocument/2006/relationships/hyperlink" Target="https://github.com/minimaxir/big-list-of-naughty-strings/blob/master/blns.txt" TargetMode="External"/><Relationship Id="rId4" Type="http://schemas.openxmlformats.org/officeDocument/2006/relationships/hyperlink" Target="https://github.com/dotnet/corefx/blob/master/Documentation/architecture/cross-platform-cryptography.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schroeder\AppData\Roaming\Microsoft\Templates\Jahres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13EF5-E8BC-4969-A81D-C9639F799FE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4FFDEA33-5333-44A0-9877-0BD770FD31EE}">
      <dgm:prSet phldrT="[Text]"/>
      <dgm:spPr/>
      <dgm:t>
        <a:bodyPr/>
        <a:lstStyle/>
        <a:p>
          <a:r>
            <a:rPr lang="de-DE"/>
            <a:t>Betriebsart wählen</a:t>
          </a:r>
        </a:p>
      </dgm:t>
    </dgm:pt>
    <dgm:pt modelId="{1D393924-6FD6-4236-ADEA-F4CDDF11876D}" type="parTrans" cxnId="{B42654B0-F8AC-4C6D-B325-148FFD750B4F}">
      <dgm:prSet/>
      <dgm:spPr/>
      <dgm:t>
        <a:bodyPr/>
        <a:lstStyle/>
        <a:p>
          <a:endParaRPr lang="de-DE"/>
        </a:p>
      </dgm:t>
    </dgm:pt>
    <dgm:pt modelId="{4AEF0687-D708-4875-8BCE-5689FEA45797}" type="sibTrans" cxnId="{B42654B0-F8AC-4C6D-B325-148FFD750B4F}">
      <dgm:prSet/>
      <dgm:spPr/>
      <dgm:t>
        <a:bodyPr/>
        <a:lstStyle/>
        <a:p>
          <a:endParaRPr lang="de-DE"/>
        </a:p>
      </dgm:t>
    </dgm:pt>
    <dgm:pt modelId="{9E3C74C9-FB2B-4651-BAAB-D43A5CFB285F}" type="asst">
      <dgm:prSet phldrT="[Text]"/>
      <dgm:spPr/>
      <dgm:t>
        <a:bodyPr/>
        <a:lstStyle/>
        <a:p>
          <a:r>
            <a:rPr lang="de-DE"/>
            <a:t>Über TRuDI</a:t>
          </a:r>
        </a:p>
      </dgm:t>
    </dgm:pt>
    <dgm:pt modelId="{7E61DF12-C693-4218-8394-DE9B1F893ADE}" type="parTrans" cxnId="{072DC74D-C75D-4682-A720-DD91C1F46449}">
      <dgm:prSet/>
      <dgm:spPr/>
      <dgm:t>
        <a:bodyPr/>
        <a:lstStyle/>
        <a:p>
          <a:endParaRPr lang="de-DE"/>
        </a:p>
      </dgm:t>
    </dgm:pt>
    <dgm:pt modelId="{B867C145-2D70-45F9-A4D2-27B35F5C4B5B}" type="sibTrans" cxnId="{072DC74D-C75D-4682-A720-DD91C1F46449}">
      <dgm:prSet/>
      <dgm:spPr/>
      <dgm:t>
        <a:bodyPr/>
        <a:lstStyle/>
        <a:p>
          <a:endParaRPr lang="de-DE"/>
        </a:p>
      </dgm:t>
    </dgm:pt>
    <dgm:pt modelId="{4F9907F6-E388-4E4C-BD81-D5628391DC3E}">
      <dgm:prSet phldrT="[Text]"/>
      <dgm:spPr/>
      <dgm:t>
        <a:bodyPr/>
        <a:lstStyle/>
        <a:p>
          <a:r>
            <a:rPr lang="de-DE"/>
            <a:t>Anzeigefunktion</a:t>
          </a:r>
        </a:p>
      </dgm:t>
    </dgm:pt>
    <dgm:pt modelId="{F29FB030-7E7B-4B55-80C3-726528DD047B}" type="parTrans" cxnId="{2B9CB6A8-0234-418E-971A-088458091EC6}">
      <dgm:prSet/>
      <dgm:spPr/>
      <dgm:t>
        <a:bodyPr/>
        <a:lstStyle/>
        <a:p>
          <a:endParaRPr lang="de-DE"/>
        </a:p>
      </dgm:t>
    </dgm:pt>
    <dgm:pt modelId="{B65DF9A3-3A9B-4A72-83DD-4CB193E00CC6}" type="sibTrans" cxnId="{2B9CB6A8-0234-418E-971A-088458091EC6}">
      <dgm:prSet/>
      <dgm:spPr/>
      <dgm:t>
        <a:bodyPr/>
        <a:lstStyle/>
        <a:p>
          <a:endParaRPr lang="de-DE"/>
        </a:p>
      </dgm:t>
    </dgm:pt>
    <dgm:pt modelId="{91F18676-BACF-4321-B385-BEE41918A5AD}">
      <dgm:prSet phldrT="[Text]"/>
      <dgm:spPr/>
      <dgm:t>
        <a:bodyPr/>
        <a:lstStyle/>
        <a:p>
          <a:r>
            <a:rPr lang="de-DE"/>
            <a:t>Transparenzfunktion</a:t>
          </a:r>
        </a:p>
      </dgm:t>
    </dgm:pt>
    <dgm:pt modelId="{6EA5FA22-4885-4294-9D21-56DCAE1FF891}" type="parTrans" cxnId="{0B33300C-12C5-455D-B039-DDB49E3E61F1}">
      <dgm:prSet/>
      <dgm:spPr/>
      <dgm:t>
        <a:bodyPr/>
        <a:lstStyle/>
        <a:p>
          <a:endParaRPr lang="de-DE"/>
        </a:p>
      </dgm:t>
    </dgm:pt>
    <dgm:pt modelId="{BBCAF52B-6EE5-4ABB-BBEA-BBB3BCD0EB33}" type="sibTrans" cxnId="{0B33300C-12C5-455D-B039-DDB49E3E61F1}">
      <dgm:prSet/>
      <dgm:spPr/>
      <dgm:t>
        <a:bodyPr/>
        <a:lstStyle/>
        <a:p>
          <a:endParaRPr lang="de-DE"/>
        </a:p>
      </dgm:t>
    </dgm:pt>
    <dgm:pt modelId="{4FB5F57C-95AB-4182-BE5A-F01EB8341B8B}" type="asst">
      <dgm:prSet/>
      <dgm:spPr/>
      <dgm:t>
        <a:bodyPr/>
        <a:lstStyle/>
        <a:p>
          <a:r>
            <a:rPr lang="de-DE"/>
            <a:t>Glossar</a:t>
          </a:r>
        </a:p>
      </dgm:t>
    </dgm:pt>
    <dgm:pt modelId="{63E384D3-2197-44F6-A533-8AABA8C7F495}" type="parTrans" cxnId="{16403D9B-0F79-446B-8DF0-A5F602FD6A5E}">
      <dgm:prSet/>
      <dgm:spPr/>
      <dgm:t>
        <a:bodyPr/>
        <a:lstStyle/>
        <a:p>
          <a:endParaRPr lang="de-DE"/>
        </a:p>
      </dgm:t>
    </dgm:pt>
    <dgm:pt modelId="{6483CC3E-F218-4187-AE14-50EE86AC32C3}" type="sibTrans" cxnId="{16403D9B-0F79-446B-8DF0-A5F602FD6A5E}">
      <dgm:prSet/>
      <dgm:spPr/>
      <dgm:t>
        <a:bodyPr/>
        <a:lstStyle/>
        <a:p>
          <a:endParaRPr lang="de-DE"/>
        </a:p>
      </dgm:t>
    </dgm:pt>
    <dgm:pt modelId="{AE9C70C6-B416-4497-8A04-E2DB50D67EDB}">
      <dgm:prSet/>
      <dgm:spPr/>
      <dgm:t>
        <a:bodyPr/>
        <a:lstStyle/>
        <a:p>
          <a:r>
            <a:rPr lang="de-DE"/>
            <a:t>Verbindung SMGW</a:t>
          </a:r>
        </a:p>
      </dgm:t>
    </dgm:pt>
    <dgm:pt modelId="{393DABFE-0229-4A83-8EB6-EE827B01FFE8}" type="parTrans" cxnId="{3121D9EA-A1D3-4EA5-B1F0-AD665AE7C3B2}">
      <dgm:prSet/>
      <dgm:spPr/>
      <dgm:t>
        <a:bodyPr/>
        <a:lstStyle/>
        <a:p>
          <a:endParaRPr lang="de-DE"/>
        </a:p>
      </dgm:t>
    </dgm:pt>
    <dgm:pt modelId="{544D2F17-9D71-4A00-9010-73832557B072}" type="sibTrans" cxnId="{3121D9EA-A1D3-4EA5-B1F0-AD665AE7C3B2}">
      <dgm:prSet/>
      <dgm:spPr/>
      <dgm:t>
        <a:bodyPr/>
        <a:lstStyle/>
        <a:p>
          <a:endParaRPr lang="de-DE"/>
        </a:p>
      </dgm:t>
    </dgm:pt>
    <dgm:pt modelId="{55F09320-4950-41BE-9747-DF72B12BA01B}">
      <dgm:prSet/>
      <dgm:spPr/>
      <dgm:t>
        <a:bodyPr/>
        <a:lstStyle/>
        <a:p>
          <a:r>
            <a:rPr lang="de-DE"/>
            <a:t>Verträge</a:t>
          </a:r>
        </a:p>
      </dgm:t>
    </dgm:pt>
    <dgm:pt modelId="{ADEA95F5-1A64-4464-80B1-753CF58EA77D}" type="parTrans" cxnId="{3D41A6E0-C96D-41FC-BBEB-350709E2C714}">
      <dgm:prSet/>
      <dgm:spPr/>
      <dgm:t>
        <a:bodyPr/>
        <a:lstStyle/>
        <a:p>
          <a:endParaRPr lang="de-DE"/>
        </a:p>
      </dgm:t>
    </dgm:pt>
    <dgm:pt modelId="{9B82EEE8-72D7-4007-B55E-A68B470F5FC5}" type="sibTrans" cxnId="{3D41A6E0-C96D-41FC-BBEB-350709E2C714}">
      <dgm:prSet/>
      <dgm:spPr/>
      <dgm:t>
        <a:bodyPr/>
        <a:lstStyle/>
        <a:p>
          <a:endParaRPr lang="de-DE"/>
        </a:p>
      </dgm:t>
    </dgm:pt>
    <dgm:pt modelId="{00C7532E-98CF-4116-A142-B8CF4498E873}">
      <dgm:prSet/>
      <dgm:spPr/>
      <dgm:t>
        <a:bodyPr/>
        <a:lstStyle/>
        <a:p>
          <a:r>
            <a:rPr lang="de-DE"/>
            <a:t>Abrechnungsdaten</a:t>
          </a:r>
        </a:p>
      </dgm:t>
    </dgm:pt>
    <dgm:pt modelId="{0E634AC9-EE5A-4999-9B4B-759ADE45562A}" type="parTrans" cxnId="{3A4C9051-F9AA-47F9-975E-67B63AF8B048}">
      <dgm:prSet/>
      <dgm:spPr/>
      <dgm:t>
        <a:bodyPr/>
        <a:lstStyle/>
        <a:p>
          <a:endParaRPr lang="de-DE"/>
        </a:p>
      </dgm:t>
    </dgm:pt>
    <dgm:pt modelId="{CFCD176C-A03B-430A-AD79-30F68D93795E}" type="sibTrans" cxnId="{3A4C9051-F9AA-47F9-975E-67B63AF8B048}">
      <dgm:prSet/>
      <dgm:spPr/>
      <dgm:t>
        <a:bodyPr/>
        <a:lstStyle/>
        <a:p>
          <a:endParaRPr lang="de-DE"/>
        </a:p>
      </dgm:t>
    </dgm:pt>
    <dgm:pt modelId="{08E6756B-E326-42E0-808D-46D5B1B535B0}">
      <dgm:prSet/>
      <dgm:spPr/>
      <dgm:t>
        <a:bodyPr/>
        <a:lstStyle/>
        <a:p>
          <a:r>
            <a:rPr lang="de-DE"/>
            <a:t>Logbuch</a:t>
          </a:r>
        </a:p>
      </dgm:t>
    </dgm:pt>
    <dgm:pt modelId="{FD40014A-B10E-483A-B92B-1BAF7D5CD866}" type="parTrans" cxnId="{AE6FD7D5-9BAF-4524-A7C6-054EFBF54DBD}">
      <dgm:prSet/>
      <dgm:spPr/>
      <dgm:t>
        <a:bodyPr/>
        <a:lstStyle/>
        <a:p>
          <a:endParaRPr lang="de-DE"/>
        </a:p>
      </dgm:t>
    </dgm:pt>
    <dgm:pt modelId="{05A9EF56-F899-4DDF-8925-6F612540E52C}" type="sibTrans" cxnId="{AE6FD7D5-9BAF-4524-A7C6-054EFBF54DBD}">
      <dgm:prSet/>
      <dgm:spPr/>
      <dgm:t>
        <a:bodyPr/>
        <a:lstStyle/>
        <a:p>
          <a:endParaRPr lang="de-DE"/>
        </a:p>
      </dgm:t>
    </dgm:pt>
    <dgm:pt modelId="{69B654EC-4F08-4CEA-8400-FB7E513470D5}">
      <dgm:prSet/>
      <dgm:spPr/>
      <dgm:t>
        <a:bodyPr/>
        <a:lstStyle/>
        <a:p>
          <a:r>
            <a:rPr lang="de-DE"/>
            <a:t>Originäre Messwerte</a:t>
          </a:r>
        </a:p>
      </dgm:t>
    </dgm:pt>
    <dgm:pt modelId="{7B90A40C-FAA2-431E-A21D-8357B52B5D19}" type="parTrans" cxnId="{EADE2946-5115-4463-ACCF-0279D2BD5590}">
      <dgm:prSet/>
      <dgm:spPr/>
      <dgm:t>
        <a:bodyPr/>
        <a:lstStyle/>
        <a:p>
          <a:endParaRPr lang="de-DE"/>
        </a:p>
      </dgm:t>
    </dgm:pt>
    <dgm:pt modelId="{22F3AA40-6490-4C4B-A8CA-B817EFA1A916}" type="sibTrans" cxnId="{EADE2946-5115-4463-ACCF-0279D2BD5590}">
      <dgm:prSet/>
      <dgm:spPr/>
      <dgm:t>
        <a:bodyPr/>
        <a:lstStyle/>
        <a:p>
          <a:endParaRPr lang="de-DE"/>
        </a:p>
      </dgm:t>
    </dgm:pt>
    <dgm:pt modelId="{25B0E5A4-E797-49C0-B3EA-097459F8F164}">
      <dgm:prSet/>
      <dgm:spPr/>
      <dgm:t>
        <a:bodyPr/>
        <a:lstStyle/>
        <a:p>
          <a:r>
            <a:rPr lang="de-DE"/>
            <a:t>Historische Messwerte</a:t>
          </a:r>
        </a:p>
      </dgm:t>
    </dgm:pt>
    <dgm:pt modelId="{DD3C6BB8-C1BF-4809-A19C-2E5EB6787789}" type="parTrans" cxnId="{6EDE5D6A-97C6-4C73-910E-39FD09C3843B}">
      <dgm:prSet/>
      <dgm:spPr/>
      <dgm:t>
        <a:bodyPr/>
        <a:lstStyle/>
        <a:p>
          <a:endParaRPr lang="de-DE"/>
        </a:p>
      </dgm:t>
    </dgm:pt>
    <dgm:pt modelId="{2C02651C-07D5-4F1D-AD33-E87E46A82076}" type="sibTrans" cxnId="{6EDE5D6A-97C6-4C73-910E-39FD09C3843B}">
      <dgm:prSet/>
      <dgm:spPr/>
      <dgm:t>
        <a:bodyPr/>
        <a:lstStyle/>
        <a:p>
          <a:endParaRPr lang="de-DE"/>
        </a:p>
      </dgm:t>
    </dgm:pt>
    <dgm:pt modelId="{D1DA45CC-8FD5-4B73-B4C6-50ED23C3A3A3}">
      <dgm:prSet/>
      <dgm:spPr/>
      <dgm:t>
        <a:bodyPr/>
        <a:lstStyle/>
        <a:p>
          <a:r>
            <a:rPr lang="de-DE"/>
            <a:t>Zertifikate</a:t>
          </a:r>
        </a:p>
      </dgm:t>
    </dgm:pt>
    <dgm:pt modelId="{B0D28FFC-01D9-422D-93AC-4BF686533128}" type="parTrans" cxnId="{A0C42FED-7AE0-4093-878A-38B8B7AFAF54}">
      <dgm:prSet/>
      <dgm:spPr/>
      <dgm:t>
        <a:bodyPr/>
        <a:lstStyle/>
        <a:p>
          <a:endParaRPr lang="de-DE"/>
        </a:p>
      </dgm:t>
    </dgm:pt>
    <dgm:pt modelId="{76287574-2B02-44A1-9DD7-83DD67764F1F}" type="sibTrans" cxnId="{A0C42FED-7AE0-4093-878A-38B8B7AFAF54}">
      <dgm:prSet/>
      <dgm:spPr/>
      <dgm:t>
        <a:bodyPr/>
        <a:lstStyle/>
        <a:p>
          <a:endParaRPr lang="de-DE"/>
        </a:p>
      </dgm:t>
    </dgm:pt>
    <dgm:pt modelId="{4C71E0F6-F0FB-42D1-86DE-A9472658D223}">
      <dgm:prSet/>
      <dgm:spPr/>
      <dgm:t>
        <a:bodyPr/>
        <a:lstStyle/>
        <a:p>
          <a:r>
            <a:rPr lang="de-DE"/>
            <a:t>Gateway Details</a:t>
          </a:r>
        </a:p>
      </dgm:t>
    </dgm:pt>
    <dgm:pt modelId="{3E79439A-308E-48AF-B2C4-EB4DB535BBCC}" type="parTrans" cxnId="{6BBEB1AE-CCDD-451E-9C8C-1DE7C63C4338}">
      <dgm:prSet/>
      <dgm:spPr/>
      <dgm:t>
        <a:bodyPr/>
        <a:lstStyle/>
        <a:p>
          <a:endParaRPr lang="de-DE"/>
        </a:p>
      </dgm:t>
    </dgm:pt>
    <dgm:pt modelId="{F11CCFCB-EEFF-474E-8121-BDBDACEF962A}" type="sibTrans" cxnId="{6BBEB1AE-CCDD-451E-9C8C-1DE7C63C4338}">
      <dgm:prSet/>
      <dgm:spPr/>
      <dgm:t>
        <a:bodyPr/>
        <a:lstStyle/>
        <a:p>
          <a:endParaRPr lang="de-DE"/>
        </a:p>
      </dgm:t>
    </dgm:pt>
    <dgm:pt modelId="{8ECC5F70-B273-44CD-BF2B-C6492D996B5D}">
      <dgm:prSet/>
      <dgm:spPr/>
      <dgm:t>
        <a:bodyPr/>
        <a:lstStyle/>
        <a:p>
          <a:r>
            <a:rPr lang="de-DE"/>
            <a:t>Tarifdaten</a:t>
          </a:r>
        </a:p>
      </dgm:t>
    </dgm:pt>
    <dgm:pt modelId="{97B38401-F39D-45FE-B625-7BB1EF930790}" type="parTrans" cxnId="{818EFAC5-02B2-4CEC-8661-B9FE34E2736F}">
      <dgm:prSet/>
      <dgm:spPr/>
      <dgm:t>
        <a:bodyPr/>
        <a:lstStyle/>
        <a:p>
          <a:endParaRPr lang="de-DE"/>
        </a:p>
      </dgm:t>
    </dgm:pt>
    <dgm:pt modelId="{C71BDD4E-E185-45D1-BA31-7F99BFD8707A}" type="sibTrans" cxnId="{818EFAC5-02B2-4CEC-8661-B9FE34E2736F}">
      <dgm:prSet/>
      <dgm:spPr/>
      <dgm:t>
        <a:bodyPr/>
        <a:lstStyle/>
        <a:p>
          <a:endParaRPr lang="de-DE"/>
        </a:p>
      </dgm:t>
    </dgm:pt>
    <dgm:pt modelId="{D32787AB-2B6F-42DA-A515-FE4EFA342884}">
      <dgm:prSet/>
      <dgm:spPr/>
      <dgm:t>
        <a:bodyPr/>
        <a:lstStyle/>
        <a:p>
          <a:r>
            <a:rPr lang="de-DE"/>
            <a:t>Zeitbereich wählen</a:t>
          </a:r>
        </a:p>
      </dgm:t>
    </dgm:pt>
    <dgm:pt modelId="{3220A965-015D-49AB-B164-DF8E38DA5029}" type="parTrans" cxnId="{713D07B0-CB40-4A06-AE65-4025660C9852}">
      <dgm:prSet/>
      <dgm:spPr/>
      <dgm:t>
        <a:bodyPr/>
        <a:lstStyle/>
        <a:p>
          <a:endParaRPr lang="de-DE"/>
        </a:p>
      </dgm:t>
    </dgm:pt>
    <dgm:pt modelId="{D2E0A6C5-10B8-422D-8E9A-EE7148B2B9D4}" type="sibTrans" cxnId="{713D07B0-CB40-4A06-AE65-4025660C9852}">
      <dgm:prSet/>
      <dgm:spPr/>
      <dgm:t>
        <a:bodyPr/>
        <a:lstStyle/>
        <a:p>
          <a:endParaRPr lang="de-DE"/>
        </a:p>
      </dgm:t>
    </dgm:pt>
    <dgm:pt modelId="{D39F8A8B-C196-459F-A7AF-5502A1640F1C}">
      <dgm:prSet/>
      <dgm:spPr/>
      <dgm:t>
        <a:bodyPr/>
        <a:lstStyle/>
        <a:p>
          <a:r>
            <a:rPr lang="de-DE"/>
            <a:t>Tarifdaten anzeigen</a:t>
          </a:r>
        </a:p>
      </dgm:t>
    </dgm:pt>
    <dgm:pt modelId="{879994E1-AA8D-4B0D-B64E-A6060E6E86B5}" type="parTrans" cxnId="{C9A5B48A-3546-4D5D-8933-BC467F021541}">
      <dgm:prSet/>
      <dgm:spPr/>
      <dgm:t>
        <a:bodyPr/>
        <a:lstStyle/>
        <a:p>
          <a:endParaRPr lang="de-DE"/>
        </a:p>
      </dgm:t>
    </dgm:pt>
    <dgm:pt modelId="{E1A468CF-6EBE-443F-83D8-A7366EC3D6D1}" type="sibTrans" cxnId="{C9A5B48A-3546-4D5D-8933-BC467F021541}">
      <dgm:prSet/>
      <dgm:spPr/>
      <dgm:t>
        <a:bodyPr/>
        <a:lstStyle/>
        <a:p>
          <a:endParaRPr lang="de-DE"/>
        </a:p>
      </dgm:t>
    </dgm:pt>
    <dgm:pt modelId="{9F235C0E-29D8-4094-911D-0C858A4F186F}" type="pres">
      <dgm:prSet presAssocID="{36613EF5-E8BC-4969-A81D-C9639F799FE8}" presName="mainComposite" presStyleCnt="0">
        <dgm:presLayoutVars>
          <dgm:chPref val="1"/>
          <dgm:dir/>
          <dgm:animOne val="branch"/>
          <dgm:animLvl val="lvl"/>
          <dgm:resizeHandles val="exact"/>
        </dgm:presLayoutVars>
      </dgm:prSet>
      <dgm:spPr/>
      <dgm:t>
        <a:bodyPr/>
        <a:lstStyle/>
        <a:p>
          <a:endParaRPr lang="de-DE"/>
        </a:p>
      </dgm:t>
    </dgm:pt>
    <dgm:pt modelId="{CFFA878B-ACEF-4E3F-A91A-67BB9879CE94}" type="pres">
      <dgm:prSet presAssocID="{36613EF5-E8BC-4969-A81D-C9639F799FE8}" presName="hierFlow" presStyleCnt="0"/>
      <dgm:spPr/>
    </dgm:pt>
    <dgm:pt modelId="{2F734223-A2C1-45BF-9571-CFD31A950DAF}" type="pres">
      <dgm:prSet presAssocID="{36613EF5-E8BC-4969-A81D-C9639F799FE8}" presName="hierChild1" presStyleCnt="0">
        <dgm:presLayoutVars>
          <dgm:chPref val="1"/>
          <dgm:animOne val="branch"/>
          <dgm:animLvl val="lvl"/>
        </dgm:presLayoutVars>
      </dgm:prSet>
      <dgm:spPr/>
    </dgm:pt>
    <dgm:pt modelId="{D7E776CA-FD6D-4ED5-A398-D986BB6A5BF2}" type="pres">
      <dgm:prSet presAssocID="{4FFDEA33-5333-44A0-9877-0BD770FD31EE}" presName="Name14" presStyleCnt="0"/>
      <dgm:spPr/>
    </dgm:pt>
    <dgm:pt modelId="{1F7B54D0-3118-4098-B57D-8DD9BBEE8D4B}" type="pres">
      <dgm:prSet presAssocID="{4FFDEA33-5333-44A0-9877-0BD770FD31EE}" presName="level1Shape" presStyleLbl="node0" presStyleIdx="0" presStyleCnt="1">
        <dgm:presLayoutVars>
          <dgm:chPref val="3"/>
        </dgm:presLayoutVars>
      </dgm:prSet>
      <dgm:spPr/>
      <dgm:t>
        <a:bodyPr/>
        <a:lstStyle/>
        <a:p>
          <a:endParaRPr lang="de-DE"/>
        </a:p>
      </dgm:t>
    </dgm:pt>
    <dgm:pt modelId="{16372CDC-C1AB-476E-9926-D768D985CC9A}" type="pres">
      <dgm:prSet presAssocID="{4FFDEA33-5333-44A0-9877-0BD770FD31EE}" presName="hierChild2" presStyleCnt="0"/>
      <dgm:spPr/>
    </dgm:pt>
    <dgm:pt modelId="{E3155F64-804C-45A5-B06A-2788F22ED735}" type="pres">
      <dgm:prSet presAssocID="{63E384D3-2197-44F6-A533-8AABA8C7F495}" presName="Name19" presStyleLbl="parChTrans1D2" presStyleIdx="0" presStyleCnt="4"/>
      <dgm:spPr/>
      <dgm:t>
        <a:bodyPr/>
        <a:lstStyle/>
        <a:p>
          <a:endParaRPr lang="de-DE"/>
        </a:p>
      </dgm:t>
    </dgm:pt>
    <dgm:pt modelId="{444222FC-3637-4630-92D4-3EC762AAFE26}" type="pres">
      <dgm:prSet presAssocID="{4FB5F57C-95AB-4182-BE5A-F01EB8341B8B}" presName="Name21" presStyleCnt="0"/>
      <dgm:spPr/>
    </dgm:pt>
    <dgm:pt modelId="{46F537B9-6F19-4D5C-A484-BD7274EBAA0C}" type="pres">
      <dgm:prSet presAssocID="{4FB5F57C-95AB-4182-BE5A-F01EB8341B8B}" presName="level2Shape" presStyleLbl="asst1" presStyleIdx="0" presStyleCnt="2"/>
      <dgm:spPr/>
      <dgm:t>
        <a:bodyPr/>
        <a:lstStyle/>
        <a:p>
          <a:endParaRPr lang="de-DE"/>
        </a:p>
      </dgm:t>
    </dgm:pt>
    <dgm:pt modelId="{9984CFBF-2312-488C-B100-47B14D506EEE}" type="pres">
      <dgm:prSet presAssocID="{4FB5F57C-95AB-4182-BE5A-F01EB8341B8B}" presName="hierChild3" presStyleCnt="0"/>
      <dgm:spPr/>
    </dgm:pt>
    <dgm:pt modelId="{664D317F-8A45-40E9-B247-A0CD154CE480}" type="pres">
      <dgm:prSet presAssocID="{7E61DF12-C693-4218-8394-DE9B1F893ADE}" presName="Name19" presStyleLbl="parChTrans1D2" presStyleIdx="1" presStyleCnt="4"/>
      <dgm:spPr/>
      <dgm:t>
        <a:bodyPr/>
        <a:lstStyle/>
        <a:p>
          <a:endParaRPr lang="de-DE"/>
        </a:p>
      </dgm:t>
    </dgm:pt>
    <dgm:pt modelId="{311565F5-516C-44AD-8312-8D996183ADFA}" type="pres">
      <dgm:prSet presAssocID="{9E3C74C9-FB2B-4651-BAAB-D43A5CFB285F}" presName="Name21" presStyleCnt="0"/>
      <dgm:spPr/>
    </dgm:pt>
    <dgm:pt modelId="{241A0E17-9C66-4D75-A64C-9F98E0BD28C7}" type="pres">
      <dgm:prSet presAssocID="{9E3C74C9-FB2B-4651-BAAB-D43A5CFB285F}" presName="level2Shape" presStyleLbl="asst1" presStyleIdx="1" presStyleCnt="2"/>
      <dgm:spPr/>
      <dgm:t>
        <a:bodyPr/>
        <a:lstStyle/>
        <a:p>
          <a:endParaRPr lang="de-DE"/>
        </a:p>
      </dgm:t>
    </dgm:pt>
    <dgm:pt modelId="{08B6BE08-CE3D-4758-9264-4882BE5F6A90}" type="pres">
      <dgm:prSet presAssocID="{9E3C74C9-FB2B-4651-BAAB-D43A5CFB285F}" presName="hierChild3" presStyleCnt="0"/>
      <dgm:spPr/>
    </dgm:pt>
    <dgm:pt modelId="{7EED9E4C-607C-48CE-96B8-D681BC588539}" type="pres">
      <dgm:prSet presAssocID="{F29FB030-7E7B-4B55-80C3-726528DD047B}" presName="Name19" presStyleLbl="parChTrans1D2" presStyleIdx="2" presStyleCnt="4"/>
      <dgm:spPr/>
      <dgm:t>
        <a:bodyPr/>
        <a:lstStyle/>
        <a:p>
          <a:endParaRPr lang="de-DE"/>
        </a:p>
      </dgm:t>
    </dgm:pt>
    <dgm:pt modelId="{AD0722D1-BE68-40F3-A6E0-FB81E0DE5E5F}" type="pres">
      <dgm:prSet presAssocID="{4F9907F6-E388-4E4C-BD81-D5628391DC3E}" presName="Name21" presStyleCnt="0"/>
      <dgm:spPr/>
    </dgm:pt>
    <dgm:pt modelId="{645E88E8-C2FA-4B0B-9C4C-A5F5CD20FA41}" type="pres">
      <dgm:prSet presAssocID="{4F9907F6-E388-4E4C-BD81-D5628391DC3E}" presName="level2Shape" presStyleLbl="node2" presStyleIdx="0" presStyleCnt="2"/>
      <dgm:spPr/>
      <dgm:t>
        <a:bodyPr/>
        <a:lstStyle/>
        <a:p>
          <a:endParaRPr lang="de-DE"/>
        </a:p>
      </dgm:t>
    </dgm:pt>
    <dgm:pt modelId="{6F6F9634-3384-44D1-A384-27D67B630957}" type="pres">
      <dgm:prSet presAssocID="{4F9907F6-E388-4E4C-BD81-D5628391DC3E}" presName="hierChild3" presStyleCnt="0"/>
      <dgm:spPr/>
    </dgm:pt>
    <dgm:pt modelId="{F451078B-B5B6-4440-A30B-C5EE5617B3F4}" type="pres">
      <dgm:prSet presAssocID="{393DABFE-0229-4A83-8EB6-EE827B01FFE8}" presName="Name19" presStyleLbl="parChTrans1D3" presStyleIdx="0" presStyleCnt="4"/>
      <dgm:spPr/>
      <dgm:t>
        <a:bodyPr/>
        <a:lstStyle/>
        <a:p>
          <a:endParaRPr lang="de-DE"/>
        </a:p>
      </dgm:t>
    </dgm:pt>
    <dgm:pt modelId="{CEC0E644-03A9-4776-9B2A-30F524AB4B0B}" type="pres">
      <dgm:prSet presAssocID="{AE9C70C6-B416-4497-8A04-E2DB50D67EDB}" presName="Name21" presStyleCnt="0"/>
      <dgm:spPr/>
    </dgm:pt>
    <dgm:pt modelId="{69766488-CA4F-4959-9628-FA61CF95FF2C}" type="pres">
      <dgm:prSet presAssocID="{AE9C70C6-B416-4497-8A04-E2DB50D67EDB}" presName="level2Shape" presStyleLbl="node3" presStyleIdx="0" presStyleCnt="4"/>
      <dgm:spPr/>
      <dgm:t>
        <a:bodyPr/>
        <a:lstStyle/>
        <a:p>
          <a:endParaRPr lang="de-DE"/>
        </a:p>
      </dgm:t>
    </dgm:pt>
    <dgm:pt modelId="{403B1ED2-A76C-4D45-8AEB-B9E01EDDCC91}" type="pres">
      <dgm:prSet presAssocID="{AE9C70C6-B416-4497-8A04-E2DB50D67EDB}" presName="hierChild3" presStyleCnt="0"/>
      <dgm:spPr/>
    </dgm:pt>
    <dgm:pt modelId="{3750FCF2-0AFB-468B-AA3A-1A43CF4D22F2}" type="pres">
      <dgm:prSet presAssocID="{3E79439A-308E-48AF-B2C4-EB4DB535BBCC}" presName="Name19" presStyleLbl="parChTrans1D4" presStyleIdx="0" presStyleCnt="7"/>
      <dgm:spPr/>
      <dgm:t>
        <a:bodyPr/>
        <a:lstStyle/>
        <a:p>
          <a:endParaRPr lang="de-DE"/>
        </a:p>
      </dgm:t>
    </dgm:pt>
    <dgm:pt modelId="{8AFB1674-B902-4C25-833F-98CB30CD4EDA}" type="pres">
      <dgm:prSet presAssocID="{4C71E0F6-F0FB-42D1-86DE-A9472658D223}" presName="Name21" presStyleCnt="0"/>
      <dgm:spPr/>
    </dgm:pt>
    <dgm:pt modelId="{697934E2-C61D-494D-A52F-A024384DC21B}" type="pres">
      <dgm:prSet presAssocID="{4C71E0F6-F0FB-42D1-86DE-A9472658D223}" presName="level2Shape" presStyleLbl="node4" presStyleIdx="0" presStyleCnt="7"/>
      <dgm:spPr/>
      <dgm:t>
        <a:bodyPr/>
        <a:lstStyle/>
        <a:p>
          <a:endParaRPr lang="de-DE"/>
        </a:p>
      </dgm:t>
    </dgm:pt>
    <dgm:pt modelId="{08A4328E-98D3-4DA8-8D97-02D919B42BA8}" type="pres">
      <dgm:prSet presAssocID="{4C71E0F6-F0FB-42D1-86DE-A9472658D223}" presName="hierChild3" presStyleCnt="0"/>
      <dgm:spPr/>
    </dgm:pt>
    <dgm:pt modelId="{1EC0C2B0-C8C9-4EC9-9E88-0ED4E714714F}" type="pres">
      <dgm:prSet presAssocID="{ADEA95F5-1A64-4464-80B1-753CF58EA77D}" presName="Name19" presStyleLbl="parChTrans1D3" presStyleIdx="1" presStyleCnt="4"/>
      <dgm:spPr/>
      <dgm:t>
        <a:bodyPr/>
        <a:lstStyle/>
        <a:p>
          <a:endParaRPr lang="de-DE"/>
        </a:p>
      </dgm:t>
    </dgm:pt>
    <dgm:pt modelId="{BDB49564-5DA0-4AA7-B8DC-937319AE60CA}" type="pres">
      <dgm:prSet presAssocID="{55F09320-4950-41BE-9747-DF72B12BA01B}" presName="Name21" presStyleCnt="0"/>
      <dgm:spPr/>
    </dgm:pt>
    <dgm:pt modelId="{A05C4095-C184-497C-BB58-3729358F8BAC}" type="pres">
      <dgm:prSet presAssocID="{55F09320-4950-41BE-9747-DF72B12BA01B}" presName="level2Shape" presStyleLbl="node3" presStyleIdx="1" presStyleCnt="4"/>
      <dgm:spPr/>
      <dgm:t>
        <a:bodyPr/>
        <a:lstStyle/>
        <a:p>
          <a:endParaRPr lang="de-DE"/>
        </a:p>
      </dgm:t>
    </dgm:pt>
    <dgm:pt modelId="{17D4408D-442C-4232-BADD-AA570A931213}" type="pres">
      <dgm:prSet presAssocID="{55F09320-4950-41BE-9747-DF72B12BA01B}" presName="hierChild3" presStyleCnt="0"/>
      <dgm:spPr/>
    </dgm:pt>
    <dgm:pt modelId="{D4AB63AC-0BF0-4ACE-B308-F8816D6A5DBF}" type="pres">
      <dgm:prSet presAssocID="{0E634AC9-EE5A-4999-9B4B-759ADE45562A}" presName="Name19" presStyleLbl="parChTrans1D3" presStyleIdx="2" presStyleCnt="4"/>
      <dgm:spPr/>
      <dgm:t>
        <a:bodyPr/>
        <a:lstStyle/>
        <a:p>
          <a:endParaRPr lang="de-DE"/>
        </a:p>
      </dgm:t>
    </dgm:pt>
    <dgm:pt modelId="{421127C9-897A-4D46-99AB-D591751DCA76}" type="pres">
      <dgm:prSet presAssocID="{00C7532E-98CF-4116-A142-B8CF4498E873}" presName="Name21" presStyleCnt="0"/>
      <dgm:spPr/>
    </dgm:pt>
    <dgm:pt modelId="{85B1F129-1638-4A61-98F0-4EED16B2DA31}" type="pres">
      <dgm:prSet presAssocID="{00C7532E-98CF-4116-A142-B8CF4498E873}" presName="level2Shape" presStyleLbl="node3" presStyleIdx="2" presStyleCnt="4"/>
      <dgm:spPr/>
      <dgm:t>
        <a:bodyPr/>
        <a:lstStyle/>
        <a:p>
          <a:endParaRPr lang="de-DE"/>
        </a:p>
      </dgm:t>
    </dgm:pt>
    <dgm:pt modelId="{19DA4043-4E17-4BA5-9B32-1FC5875C5BBA}" type="pres">
      <dgm:prSet presAssocID="{00C7532E-98CF-4116-A142-B8CF4498E873}" presName="hierChild3" presStyleCnt="0"/>
      <dgm:spPr/>
    </dgm:pt>
    <dgm:pt modelId="{F2891DDF-755E-40BF-A9E7-E9A15C16DF4B}" type="pres">
      <dgm:prSet presAssocID="{FD40014A-B10E-483A-B92B-1BAF7D5CD866}" presName="Name19" presStyleLbl="parChTrans1D4" presStyleIdx="1" presStyleCnt="7"/>
      <dgm:spPr/>
      <dgm:t>
        <a:bodyPr/>
        <a:lstStyle/>
        <a:p>
          <a:endParaRPr lang="de-DE"/>
        </a:p>
      </dgm:t>
    </dgm:pt>
    <dgm:pt modelId="{91485B44-C92B-4A02-882E-5F2B185176E1}" type="pres">
      <dgm:prSet presAssocID="{08E6756B-E326-42E0-808D-46D5B1B535B0}" presName="Name21" presStyleCnt="0"/>
      <dgm:spPr/>
    </dgm:pt>
    <dgm:pt modelId="{6D9FBCFB-5833-4572-8AE7-0772F526A244}" type="pres">
      <dgm:prSet presAssocID="{08E6756B-E326-42E0-808D-46D5B1B535B0}" presName="level2Shape" presStyleLbl="node4" presStyleIdx="1" presStyleCnt="7"/>
      <dgm:spPr/>
      <dgm:t>
        <a:bodyPr/>
        <a:lstStyle/>
        <a:p>
          <a:endParaRPr lang="de-DE"/>
        </a:p>
      </dgm:t>
    </dgm:pt>
    <dgm:pt modelId="{1A0CF6B5-3F2D-4057-BDEC-C7447F3C208C}" type="pres">
      <dgm:prSet presAssocID="{08E6756B-E326-42E0-808D-46D5B1B535B0}" presName="hierChild3" presStyleCnt="0"/>
      <dgm:spPr/>
    </dgm:pt>
    <dgm:pt modelId="{6B70A10D-63F3-4C37-A969-AC5BF4BBF41A}" type="pres">
      <dgm:prSet presAssocID="{7B90A40C-FAA2-431E-A21D-8357B52B5D19}" presName="Name19" presStyleLbl="parChTrans1D4" presStyleIdx="2" presStyleCnt="7"/>
      <dgm:spPr/>
      <dgm:t>
        <a:bodyPr/>
        <a:lstStyle/>
        <a:p>
          <a:endParaRPr lang="de-DE"/>
        </a:p>
      </dgm:t>
    </dgm:pt>
    <dgm:pt modelId="{E63861F9-CCAD-4A3A-8A8A-BB5ADD4C44D0}" type="pres">
      <dgm:prSet presAssocID="{69B654EC-4F08-4CEA-8400-FB7E513470D5}" presName="Name21" presStyleCnt="0"/>
      <dgm:spPr/>
    </dgm:pt>
    <dgm:pt modelId="{0E998EF3-127C-4E22-9EBD-AF5AD65F23DD}" type="pres">
      <dgm:prSet presAssocID="{69B654EC-4F08-4CEA-8400-FB7E513470D5}" presName="level2Shape" presStyleLbl="node4" presStyleIdx="2" presStyleCnt="7"/>
      <dgm:spPr/>
      <dgm:t>
        <a:bodyPr/>
        <a:lstStyle/>
        <a:p>
          <a:endParaRPr lang="de-DE"/>
        </a:p>
      </dgm:t>
    </dgm:pt>
    <dgm:pt modelId="{F2E06492-68DF-488E-9785-6D276A7C2CE7}" type="pres">
      <dgm:prSet presAssocID="{69B654EC-4F08-4CEA-8400-FB7E513470D5}" presName="hierChild3" presStyleCnt="0"/>
      <dgm:spPr/>
    </dgm:pt>
    <dgm:pt modelId="{3BC430D5-4496-4CCA-BB7F-F0B3C75F58DA}" type="pres">
      <dgm:prSet presAssocID="{DD3C6BB8-C1BF-4809-A19C-2E5EB6787789}" presName="Name19" presStyleLbl="parChTrans1D4" presStyleIdx="3" presStyleCnt="7"/>
      <dgm:spPr/>
      <dgm:t>
        <a:bodyPr/>
        <a:lstStyle/>
        <a:p>
          <a:endParaRPr lang="de-DE"/>
        </a:p>
      </dgm:t>
    </dgm:pt>
    <dgm:pt modelId="{B42DDC84-2A19-4FB7-A056-6F6C5EE625B8}" type="pres">
      <dgm:prSet presAssocID="{25B0E5A4-E797-49C0-B3EA-097459F8F164}" presName="Name21" presStyleCnt="0"/>
      <dgm:spPr/>
    </dgm:pt>
    <dgm:pt modelId="{B855B37F-D632-48E1-A1AC-5A9DC2DD03BE}" type="pres">
      <dgm:prSet presAssocID="{25B0E5A4-E797-49C0-B3EA-097459F8F164}" presName="level2Shape" presStyleLbl="node4" presStyleIdx="3" presStyleCnt="7"/>
      <dgm:spPr/>
      <dgm:t>
        <a:bodyPr/>
        <a:lstStyle/>
        <a:p>
          <a:endParaRPr lang="de-DE"/>
        </a:p>
      </dgm:t>
    </dgm:pt>
    <dgm:pt modelId="{4CC6506E-FF4F-4C91-B3A9-C524595030D4}" type="pres">
      <dgm:prSet presAssocID="{25B0E5A4-E797-49C0-B3EA-097459F8F164}" presName="hierChild3" presStyleCnt="0"/>
      <dgm:spPr/>
    </dgm:pt>
    <dgm:pt modelId="{B9AC42F9-F9A0-4CAD-BEBA-CC7E6F2CB6A6}" type="pres">
      <dgm:prSet presAssocID="{B0D28FFC-01D9-422D-93AC-4BF686533128}" presName="Name19" presStyleLbl="parChTrans1D4" presStyleIdx="4" presStyleCnt="7"/>
      <dgm:spPr/>
      <dgm:t>
        <a:bodyPr/>
        <a:lstStyle/>
        <a:p>
          <a:endParaRPr lang="de-DE"/>
        </a:p>
      </dgm:t>
    </dgm:pt>
    <dgm:pt modelId="{46510949-5442-409C-943D-DCE726AB9992}" type="pres">
      <dgm:prSet presAssocID="{D1DA45CC-8FD5-4B73-B4C6-50ED23C3A3A3}" presName="Name21" presStyleCnt="0"/>
      <dgm:spPr/>
    </dgm:pt>
    <dgm:pt modelId="{17BD3216-DFE2-4CDB-8BD8-97C840104B10}" type="pres">
      <dgm:prSet presAssocID="{D1DA45CC-8FD5-4B73-B4C6-50ED23C3A3A3}" presName="level2Shape" presStyleLbl="node4" presStyleIdx="4" presStyleCnt="7"/>
      <dgm:spPr/>
      <dgm:t>
        <a:bodyPr/>
        <a:lstStyle/>
        <a:p>
          <a:endParaRPr lang="de-DE"/>
        </a:p>
      </dgm:t>
    </dgm:pt>
    <dgm:pt modelId="{176FD7E5-3EC0-476E-BFF7-E423051F5253}" type="pres">
      <dgm:prSet presAssocID="{D1DA45CC-8FD5-4B73-B4C6-50ED23C3A3A3}" presName="hierChild3" presStyleCnt="0"/>
      <dgm:spPr/>
    </dgm:pt>
    <dgm:pt modelId="{F09E8874-3F55-450C-ABDD-73058593B53E}" type="pres">
      <dgm:prSet presAssocID="{6EA5FA22-4885-4294-9D21-56DCAE1FF891}" presName="Name19" presStyleLbl="parChTrans1D2" presStyleIdx="3" presStyleCnt="4"/>
      <dgm:spPr/>
      <dgm:t>
        <a:bodyPr/>
        <a:lstStyle/>
        <a:p>
          <a:endParaRPr lang="de-DE"/>
        </a:p>
      </dgm:t>
    </dgm:pt>
    <dgm:pt modelId="{D7974603-2A2A-4902-A9CC-5BDEF13DD60B}" type="pres">
      <dgm:prSet presAssocID="{91F18676-BACF-4321-B385-BEE41918A5AD}" presName="Name21" presStyleCnt="0"/>
      <dgm:spPr/>
    </dgm:pt>
    <dgm:pt modelId="{783B42D6-5541-4646-949C-0CBBA2D37F1A}" type="pres">
      <dgm:prSet presAssocID="{91F18676-BACF-4321-B385-BEE41918A5AD}" presName="level2Shape" presStyleLbl="node2" presStyleIdx="1" presStyleCnt="2"/>
      <dgm:spPr/>
      <dgm:t>
        <a:bodyPr/>
        <a:lstStyle/>
        <a:p>
          <a:endParaRPr lang="de-DE"/>
        </a:p>
      </dgm:t>
    </dgm:pt>
    <dgm:pt modelId="{2323AB0B-D9C7-42E7-A884-3CBA7EFDB016}" type="pres">
      <dgm:prSet presAssocID="{91F18676-BACF-4321-B385-BEE41918A5AD}" presName="hierChild3" presStyleCnt="0"/>
      <dgm:spPr/>
    </dgm:pt>
    <dgm:pt modelId="{E343B892-69DF-43C7-BA05-A7E50A9B6166}" type="pres">
      <dgm:prSet presAssocID="{97B38401-F39D-45FE-B625-7BB1EF930790}" presName="Name19" presStyleLbl="parChTrans1D3" presStyleIdx="3" presStyleCnt="4"/>
      <dgm:spPr/>
      <dgm:t>
        <a:bodyPr/>
        <a:lstStyle/>
        <a:p>
          <a:endParaRPr lang="de-DE"/>
        </a:p>
      </dgm:t>
    </dgm:pt>
    <dgm:pt modelId="{97866BB1-4D4B-40B4-875E-B14F26D35616}" type="pres">
      <dgm:prSet presAssocID="{8ECC5F70-B273-44CD-BF2B-C6492D996B5D}" presName="Name21" presStyleCnt="0"/>
      <dgm:spPr/>
    </dgm:pt>
    <dgm:pt modelId="{33C1E1C7-F29F-419A-A346-1CFF0280C07B}" type="pres">
      <dgm:prSet presAssocID="{8ECC5F70-B273-44CD-BF2B-C6492D996B5D}" presName="level2Shape" presStyleLbl="node3" presStyleIdx="3" presStyleCnt="4"/>
      <dgm:spPr/>
      <dgm:t>
        <a:bodyPr/>
        <a:lstStyle/>
        <a:p>
          <a:endParaRPr lang="de-DE"/>
        </a:p>
      </dgm:t>
    </dgm:pt>
    <dgm:pt modelId="{A8A98117-4B52-41B9-9019-FD5538971A25}" type="pres">
      <dgm:prSet presAssocID="{8ECC5F70-B273-44CD-BF2B-C6492D996B5D}" presName="hierChild3" presStyleCnt="0"/>
      <dgm:spPr/>
    </dgm:pt>
    <dgm:pt modelId="{67F0B89B-4A9D-452B-902E-354748763826}" type="pres">
      <dgm:prSet presAssocID="{3220A965-015D-49AB-B164-DF8E38DA5029}" presName="Name19" presStyleLbl="parChTrans1D4" presStyleIdx="5" presStyleCnt="7"/>
      <dgm:spPr/>
      <dgm:t>
        <a:bodyPr/>
        <a:lstStyle/>
        <a:p>
          <a:endParaRPr lang="de-DE"/>
        </a:p>
      </dgm:t>
    </dgm:pt>
    <dgm:pt modelId="{2757A3B7-F9DC-4239-A8B3-209DB09E6F8B}" type="pres">
      <dgm:prSet presAssocID="{D32787AB-2B6F-42DA-A515-FE4EFA342884}" presName="Name21" presStyleCnt="0"/>
      <dgm:spPr/>
    </dgm:pt>
    <dgm:pt modelId="{64915582-201C-45C4-97C4-7229C9FF07E0}" type="pres">
      <dgm:prSet presAssocID="{D32787AB-2B6F-42DA-A515-FE4EFA342884}" presName="level2Shape" presStyleLbl="node4" presStyleIdx="5" presStyleCnt="7"/>
      <dgm:spPr/>
      <dgm:t>
        <a:bodyPr/>
        <a:lstStyle/>
        <a:p>
          <a:endParaRPr lang="de-DE"/>
        </a:p>
      </dgm:t>
    </dgm:pt>
    <dgm:pt modelId="{C83ACAE3-EEBB-494D-B30E-7A6E38427B88}" type="pres">
      <dgm:prSet presAssocID="{D32787AB-2B6F-42DA-A515-FE4EFA342884}" presName="hierChild3" presStyleCnt="0"/>
      <dgm:spPr/>
    </dgm:pt>
    <dgm:pt modelId="{113F75D4-3406-4DCF-B472-AC8D79D9DD4B}" type="pres">
      <dgm:prSet presAssocID="{879994E1-AA8D-4B0D-B64E-A6060E6E86B5}" presName="Name19" presStyleLbl="parChTrans1D4" presStyleIdx="6" presStyleCnt="7"/>
      <dgm:spPr/>
      <dgm:t>
        <a:bodyPr/>
        <a:lstStyle/>
        <a:p>
          <a:endParaRPr lang="de-DE"/>
        </a:p>
      </dgm:t>
    </dgm:pt>
    <dgm:pt modelId="{D4CE788D-9778-4919-A27B-B0A64FA2E496}" type="pres">
      <dgm:prSet presAssocID="{D39F8A8B-C196-459F-A7AF-5502A1640F1C}" presName="Name21" presStyleCnt="0"/>
      <dgm:spPr/>
    </dgm:pt>
    <dgm:pt modelId="{65ADB188-A9FA-4ED4-A144-A205A1F60146}" type="pres">
      <dgm:prSet presAssocID="{D39F8A8B-C196-459F-A7AF-5502A1640F1C}" presName="level2Shape" presStyleLbl="node4" presStyleIdx="6" presStyleCnt="7"/>
      <dgm:spPr/>
      <dgm:t>
        <a:bodyPr/>
        <a:lstStyle/>
        <a:p>
          <a:endParaRPr lang="de-DE"/>
        </a:p>
      </dgm:t>
    </dgm:pt>
    <dgm:pt modelId="{4CAD91CC-D879-4425-BCBC-EC502888332B}" type="pres">
      <dgm:prSet presAssocID="{D39F8A8B-C196-459F-A7AF-5502A1640F1C}" presName="hierChild3" presStyleCnt="0"/>
      <dgm:spPr/>
    </dgm:pt>
    <dgm:pt modelId="{6EA7F071-0473-4821-894D-9EDA1B02B985}" type="pres">
      <dgm:prSet presAssocID="{36613EF5-E8BC-4969-A81D-C9639F799FE8}" presName="bgShapesFlow" presStyleCnt="0"/>
      <dgm:spPr/>
    </dgm:pt>
  </dgm:ptLst>
  <dgm:cxnLst>
    <dgm:cxn modelId="{3121D9EA-A1D3-4EA5-B1F0-AD665AE7C3B2}" srcId="{4F9907F6-E388-4E4C-BD81-D5628391DC3E}" destId="{AE9C70C6-B416-4497-8A04-E2DB50D67EDB}" srcOrd="0" destOrd="0" parTransId="{393DABFE-0229-4A83-8EB6-EE827B01FFE8}" sibTransId="{544D2F17-9D71-4A00-9010-73832557B072}"/>
    <dgm:cxn modelId="{DFA4A888-7D97-4129-B663-6B89C6AEA757}" type="presOf" srcId="{F29FB030-7E7B-4B55-80C3-726528DD047B}" destId="{7EED9E4C-607C-48CE-96B8-D681BC588539}" srcOrd="0" destOrd="0" presId="urn:microsoft.com/office/officeart/2005/8/layout/hierarchy6"/>
    <dgm:cxn modelId="{489A96F4-FBC8-4F2C-976D-7F4DCE286C74}" type="presOf" srcId="{DD3C6BB8-C1BF-4809-A19C-2E5EB6787789}" destId="{3BC430D5-4496-4CCA-BB7F-F0B3C75F58DA}" srcOrd="0" destOrd="0" presId="urn:microsoft.com/office/officeart/2005/8/layout/hierarchy6"/>
    <dgm:cxn modelId="{D89CBD25-F6A6-4467-BE68-81EF71544FD1}" type="presOf" srcId="{B0D28FFC-01D9-422D-93AC-4BF686533128}" destId="{B9AC42F9-F9A0-4CAD-BEBA-CC7E6F2CB6A6}" srcOrd="0" destOrd="0" presId="urn:microsoft.com/office/officeart/2005/8/layout/hierarchy6"/>
    <dgm:cxn modelId="{072DC74D-C75D-4682-A720-DD91C1F46449}" srcId="{4FFDEA33-5333-44A0-9877-0BD770FD31EE}" destId="{9E3C74C9-FB2B-4651-BAAB-D43A5CFB285F}" srcOrd="1" destOrd="0" parTransId="{7E61DF12-C693-4218-8394-DE9B1F893ADE}" sibTransId="{B867C145-2D70-45F9-A4D2-27B35F5C4B5B}"/>
    <dgm:cxn modelId="{478E75C3-E1F0-43F0-B4FF-C6F7B0DF574B}" type="presOf" srcId="{AE9C70C6-B416-4497-8A04-E2DB50D67EDB}" destId="{69766488-CA4F-4959-9628-FA61CF95FF2C}" srcOrd="0" destOrd="0" presId="urn:microsoft.com/office/officeart/2005/8/layout/hierarchy6"/>
    <dgm:cxn modelId="{B8EA9146-D755-4DE1-BBA8-330CD9C95A4E}" type="presOf" srcId="{3220A965-015D-49AB-B164-DF8E38DA5029}" destId="{67F0B89B-4A9D-452B-902E-354748763826}" srcOrd="0" destOrd="0" presId="urn:microsoft.com/office/officeart/2005/8/layout/hierarchy6"/>
    <dgm:cxn modelId="{6EDE5D6A-97C6-4C73-910E-39FD09C3843B}" srcId="{00C7532E-98CF-4116-A142-B8CF4498E873}" destId="{25B0E5A4-E797-49C0-B3EA-097459F8F164}" srcOrd="2" destOrd="0" parTransId="{DD3C6BB8-C1BF-4809-A19C-2E5EB6787789}" sibTransId="{2C02651C-07D5-4F1D-AD33-E87E46A82076}"/>
    <dgm:cxn modelId="{3A4C9051-F9AA-47F9-975E-67B63AF8B048}" srcId="{4F9907F6-E388-4E4C-BD81-D5628391DC3E}" destId="{00C7532E-98CF-4116-A142-B8CF4498E873}" srcOrd="2" destOrd="0" parTransId="{0E634AC9-EE5A-4999-9B4B-759ADE45562A}" sibTransId="{CFCD176C-A03B-430A-AD79-30F68D93795E}"/>
    <dgm:cxn modelId="{86B3F2CA-DD49-444D-9374-C894093677F8}" type="presOf" srcId="{393DABFE-0229-4A83-8EB6-EE827B01FFE8}" destId="{F451078B-B5B6-4440-A30B-C5EE5617B3F4}" srcOrd="0" destOrd="0" presId="urn:microsoft.com/office/officeart/2005/8/layout/hierarchy6"/>
    <dgm:cxn modelId="{EADE2946-5115-4463-ACCF-0279D2BD5590}" srcId="{00C7532E-98CF-4116-A142-B8CF4498E873}" destId="{69B654EC-4F08-4CEA-8400-FB7E513470D5}" srcOrd="1" destOrd="0" parTransId="{7B90A40C-FAA2-431E-A21D-8357B52B5D19}" sibTransId="{22F3AA40-6490-4C4B-A8CA-B817EFA1A916}"/>
    <dgm:cxn modelId="{A58C153F-C6B4-42FF-8A67-55A9EACFDE8A}" type="presOf" srcId="{D1DA45CC-8FD5-4B73-B4C6-50ED23C3A3A3}" destId="{17BD3216-DFE2-4CDB-8BD8-97C840104B10}" srcOrd="0" destOrd="0" presId="urn:microsoft.com/office/officeart/2005/8/layout/hierarchy6"/>
    <dgm:cxn modelId="{96C94057-B356-4492-BD2B-3D16192041A6}" type="presOf" srcId="{36613EF5-E8BC-4969-A81D-C9639F799FE8}" destId="{9F235C0E-29D8-4094-911D-0C858A4F186F}" srcOrd="0" destOrd="0" presId="urn:microsoft.com/office/officeart/2005/8/layout/hierarchy6"/>
    <dgm:cxn modelId="{7C47D6B0-AAEF-457F-A9DD-EB207F88447C}" type="presOf" srcId="{4F9907F6-E388-4E4C-BD81-D5628391DC3E}" destId="{645E88E8-C2FA-4B0B-9C4C-A5F5CD20FA41}" srcOrd="0" destOrd="0" presId="urn:microsoft.com/office/officeart/2005/8/layout/hierarchy6"/>
    <dgm:cxn modelId="{A0C42FED-7AE0-4093-878A-38B8B7AFAF54}" srcId="{00C7532E-98CF-4116-A142-B8CF4498E873}" destId="{D1DA45CC-8FD5-4B73-B4C6-50ED23C3A3A3}" srcOrd="3" destOrd="0" parTransId="{B0D28FFC-01D9-422D-93AC-4BF686533128}" sibTransId="{76287574-2B02-44A1-9DD7-83DD67764F1F}"/>
    <dgm:cxn modelId="{AE6FD7D5-9BAF-4524-A7C6-054EFBF54DBD}" srcId="{00C7532E-98CF-4116-A142-B8CF4498E873}" destId="{08E6756B-E326-42E0-808D-46D5B1B535B0}" srcOrd="0" destOrd="0" parTransId="{FD40014A-B10E-483A-B92B-1BAF7D5CD866}" sibTransId="{05A9EF56-F899-4DDF-8925-6F612540E52C}"/>
    <dgm:cxn modelId="{75AE0913-7E35-43AC-AFB5-991BE7A7D457}" type="presOf" srcId="{FD40014A-B10E-483A-B92B-1BAF7D5CD866}" destId="{F2891DDF-755E-40BF-A9E7-E9A15C16DF4B}" srcOrd="0" destOrd="0" presId="urn:microsoft.com/office/officeart/2005/8/layout/hierarchy6"/>
    <dgm:cxn modelId="{991635DF-7769-475B-A80B-ED4CB8385E4A}" type="presOf" srcId="{879994E1-AA8D-4B0D-B64E-A6060E6E86B5}" destId="{113F75D4-3406-4DCF-B472-AC8D79D9DD4B}" srcOrd="0" destOrd="0" presId="urn:microsoft.com/office/officeart/2005/8/layout/hierarchy6"/>
    <dgm:cxn modelId="{B42654B0-F8AC-4C6D-B325-148FFD750B4F}" srcId="{36613EF5-E8BC-4969-A81D-C9639F799FE8}" destId="{4FFDEA33-5333-44A0-9877-0BD770FD31EE}" srcOrd="0" destOrd="0" parTransId="{1D393924-6FD6-4236-ADEA-F4CDDF11876D}" sibTransId="{4AEF0687-D708-4875-8BCE-5689FEA45797}"/>
    <dgm:cxn modelId="{818EFAC5-02B2-4CEC-8661-B9FE34E2736F}" srcId="{91F18676-BACF-4321-B385-BEE41918A5AD}" destId="{8ECC5F70-B273-44CD-BF2B-C6492D996B5D}" srcOrd="0" destOrd="0" parTransId="{97B38401-F39D-45FE-B625-7BB1EF930790}" sibTransId="{C71BDD4E-E185-45D1-BA31-7F99BFD8707A}"/>
    <dgm:cxn modelId="{0B33300C-12C5-455D-B039-DDB49E3E61F1}" srcId="{4FFDEA33-5333-44A0-9877-0BD770FD31EE}" destId="{91F18676-BACF-4321-B385-BEE41918A5AD}" srcOrd="3" destOrd="0" parTransId="{6EA5FA22-4885-4294-9D21-56DCAE1FF891}" sibTransId="{BBCAF52B-6EE5-4ABB-BBEA-BBB3BCD0EB33}"/>
    <dgm:cxn modelId="{696E3512-2AC2-409E-AE09-03F8D9D4D818}" type="presOf" srcId="{4FFDEA33-5333-44A0-9877-0BD770FD31EE}" destId="{1F7B54D0-3118-4098-B57D-8DD9BBEE8D4B}" srcOrd="0" destOrd="0" presId="urn:microsoft.com/office/officeart/2005/8/layout/hierarchy6"/>
    <dgm:cxn modelId="{CD15322F-74B5-4996-8398-F42BD526373F}" type="presOf" srcId="{4C71E0F6-F0FB-42D1-86DE-A9472658D223}" destId="{697934E2-C61D-494D-A52F-A024384DC21B}" srcOrd="0" destOrd="0" presId="urn:microsoft.com/office/officeart/2005/8/layout/hierarchy6"/>
    <dgm:cxn modelId="{628BE059-30EB-44F8-9FA0-200FBBF4170E}" type="presOf" srcId="{69B654EC-4F08-4CEA-8400-FB7E513470D5}" destId="{0E998EF3-127C-4E22-9EBD-AF5AD65F23DD}" srcOrd="0" destOrd="0" presId="urn:microsoft.com/office/officeart/2005/8/layout/hierarchy6"/>
    <dgm:cxn modelId="{7127849C-F646-4A16-95B0-B7433C2D92F0}" type="presOf" srcId="{00C7532E-98CF-4116-A142-B8CF4498E873}" destId="{85B1F129-1638-4A61-98F0-4EED16B2DA31}" srcOrd="0" destOrd="0" presId="urn:microsoft.com/office/officeart/2005/8/layout/hierarchy6"/>
    <dgm:cxn modelId="{0465A9A3-85C6-4B09-9785-A907EFB25BA6}" type="presOf" srcId="{25B0E5A4-E797-49C0-B3EA-097459F8F164}" destId="{B855B37F-D632-48E1-A1AC-5A9DC2DD03BE}" srcOrd="0" destOrd="0" presId="urn:microsoft.com/office/officeart/2005/8/layout/hierarchy6"/>
    <dgm:cxn modelId="{D4588632-63B0-4DA5-A8B4-8854B1258365}" type="presOf" srcId="{6EA5FA22-4885-4294-9D21-56DCAE1FF891}" destId="{F09E8874-3F55-450C-ABDD-73058593B53E}" srcOrd="0" destOrd="0" presId="urn:microsoft.com/office/officeart/2005/8/layout/hierarchy6"/>
    <dgm:cxn modelId="{2B9CB6A8-0234-418E-971A-088458091EC6}" srcId="{4FFDEA33-5333-44A0-9877-0BD770FD31EE}" destId="{4F9907F6-E388-4E4C-BD81-D5628391DC3E}" srcOrd="2" destOrd="0" parTransId="{F29FB030-7E7B-4B55-80C3-726528DD047B}" sibTransId="{B65DF9A3-3A9B-4A72-83DD-4CB193E00CC6}"/>
    <dgm:cxn modelId="{BCB3E41B-A89D-4AE0-83C6-9DB9AEE90E3D}" type="presOf" srcId="{D39F8A8B-C196-459F-A7AF-5502A1640F1C}" destId="{65ADB188-A9FA-4ED4-A144-A205A1F60146}" srcOrd="0" destOrd="0" presId="urn:microsoft.com/office/officeart/2005/8/layout/hierarchy6"/>
    <dgm:cxn modelId="{6BBEB1AE-CCDD-451E-9C8C-1DE7C63C4338}" srcId="{AE9C70C6-B416-4497-8A04-E2DB50D67EDB}" destId="{4C71E0F6-F0FB-42D1-86DE-A9472658D223}" srcOrd="0" destOrd="0" parTransId="{3E79439A-308E-48AF-B2C4-EB4DB535BBCC}" sibTransId="{F11CCFCB-EEFF-474E-8121-BDBDACEF962A}"/>
    <dgm:cxn modelId="{EA540AA3-972E-4BDB-906D-498AF63CF278}" type="presOf" srcId="{9E3C74C9-FB2B-4651-BAAB-D43A5CFB285F}" destId="{241A0E17-9C66-4D75-A64C-9F98E0BD28C7}" srcOrd="0" destOrd="0" presId="urn:microsoft.com/office/officeart/2005/8/layout/hierarchy6"/>
    <dgm:cxn modelId="{3D41A6E0-C96D-41FC-BBEB-350709E2C714}" srcId="{4F9907F6-E388-4E4C-BD81-D5628391DC3E}" destId="{55F09320-4950-41BE-9747-DF72B12BA01B}" srcOrd="1" destOrd="0" parTransId="{ADEA95F5-1A64-4464-80B1-753CF58EA77D}" sibTransId="{9B82EEE8-72D7-4007-B55E-A68B470F5FC5}"/>
    <dgm:cxn modelId="{8ACF2490-4B01-4455-A368-694AF2CFA8C3}" type="presOf" srcId="{7E61DF12-C693-4218-8394-DE9B1F893ADE}" destId="{664D317F-8A45-40E9-B247-A0CD154CE480}" srcOrd="0" destOrd="0" presId="urn:microsoft.com/office/officeart/2005/8/layout/hierarchy6"/>
    <dgm:cxn modelId="{73AB7640-49B0-4F1D-9C60-061769ED6CB5}" type="presOf" srcId="{08E6756B-E326-42E0-808D-46D5B1B535B0}" destId="{6D9FBCFB-5833-4572-8AE7-0772F526A244}" srcOrd="0" destOrd="0" presId="urn:microsoft.com/office/officeart/2005/8/layout/hierarchy6"/>
    <dgm:cxn modelId="{115608C9-F350-44CE-AA8C-D71CFFE87580}" type="presOf" srcId="{91F18676-BACF-4321-B385-BEE41918A5AD}" destId="{783B42D6-5541-4646-949C-0CBBA2D37F1A}" srcOrd="0" destOrd="0" presId="urn:microsoft.com/office/officeart/2005/8/layout/hierarchy6"/>
    <dgm:cxn modelId="{552988CF-C3FE-432A-987D-2DFE332C1362}" type="presOf" srcId="{4FB5F57C-95AB-4182-BE5A-F01EB8341B8B}" destId="{46F537B9-6F19-4D5C-A484-BD7274EBAA0C}" srcOrd="0" destOrd="0" presId="urn:microsoft.com/office/officeart/2005/8/layout/hierarchy6"/>
    <dgm:cxn modelId="{938F453A-A62D-4B29-B06C-0876848EECDC}" type="presOf" srcId="{63E384D3-2197-44F6-A533-8AABA8C7F495}" destId="{E3155F64-804C-45A5-B06A-2788F22ED735}" srcOrd="0" destOrd="0" presId="urn:microsoft.com/office/officeart/2005/8/layout/hierarchy6"/>
    <dgm:cxn modelId="{0D505FE3-58AD-492A-A417-E8D60A2048F0}" type="presOf" srcId="{D32787AB-2B6F-42DA-A515-FE4EFA342884}" destId="{64915582-201C-45C4-97C4-7229C9FF07E0}" srcOrd="0" destOrd="0" presId="urn:microsoft.com/office/officeart/2005/8/layout/hierarchy6"/>
    <dgm:cxn modelId="{9B83AAB7-F749-4572-BEE8-3E492BC1388E}" type="presOf" srcId="{97B38401-F39D-45FE-B625-7BB1EF930790}" destId="{E343B892-69DF-43C7-BA05-A7E50A9B6166}" srcOrd="0" destOrd="0" presId="urn:microsoft.com/office/officeart/2005/8/layout/hierarchy6"/>
    <dgm:cxn modelId="{E0B671BC-9059-4E70-82EF-AA261D24CAF0}" type="presOf" srcId="{0E634AC9-EE5A-4999-9B4B-759ADE45562A}" destId="{D4AB63AC-0BF0-4ACE-B308-F8816D6A5DBF}" srcOrd="0" destOrd="0" presId="urn:microsoft.com/office/officeart/2005/8/layout/hierarchy6"/>
    <dgm:cxn modelId="{1E8BFF8B-10A5-4C8D-BB0E-1285632A5989}" type="presOf" srcId="{ADEA95F5-1A64-4464-80B1-753CF58EA77D}" destId="{1EC0C2B0-C8C9-4EC9-9E88-0ED4E714714F}" srcOrd="0" destOrd="0" presId="urn:microsoft.com/office/officeart/2005/8/layout/hierarchy6"/>
    <dgm:cxn modelId="{C9A5B48A-3546-4D5D-8933-BC467F021541}" srcId="{D32787AB-2B6F-42DA-A515-FE4EFA342884}" destId="{D39F8A8B-C196-459F-A7AF-5502A1640F1C}" srcOrd="0" destOrd="0" parTransId="{879994E1-AA8D-4B0D-B64E-A6060E6E86B5}" sibTransId="{E1A468CF-6EBE-443F-83D8-A7366EC3D6D1}"/>
    <dgm:cxn modelId="{E6825FAE-90AC-4349-9EC1-E5A0C8A41262}" type="presOf" srcId="{7B90A40C-FAA2-431E-A21D-8357B52B5D19}" destId="{6B70A10D-63F3-4C37-A969-AC5BF4BBF41A}" srcOrd="0" destOrd="0" presId="urn:microsoft.com/office/officeart/2005/8/layout/hierarchy6"/>
    <dgm:cxn modelId="{EFC23501-7F7B-4B22-8023-C311639221BD}" type="presOf" srcId="{3E79439A-308E-48AF-B2C4-EB4DB535BBCC}" destId="{3750FCF2-0AFB-468B-AA3A-1A43CF4D22F2}" srcOrd="0" destOrd="0" presId="urn:microsoft.com/office/officeart/2005/8/layout/hierarchy6"/>
    <dgm:cxn modelId="{42C2C1C1-F914-4570-BED8-3716647B4A99}" type="presOf" srcId="{55F09320-4950-41BE-9747-DF72B12BA01B}" destId="{A05C4095-C184-497C-BB58-3729358F8BAC}" srcOrd="0" destOrd="0" presId="urn:microsoft.com/office/officeart/2005/8/layout/hierarchy6"/>
    <dgm:cxn modelId="{A5A2FB6D-2B90-45F0-BF77-EE8CBCE3951D}" type="presOf" srcId="{8ECC5F70-B273-44CD-BF2B-C6492D996B5D}" destId="{33C1E1C7-F29F-419A-A346-1CFF0280C07B}" srcOrd="0" destOrd="0" presId="urn:microsoft.com/office/officeart/2005/8/layout/hierarchy6"/>
    <dgm:cxn modelId="{16403D9B-0F79-446B-8DF0-A5F602FD6A5E}" srcId="{4FFDEA33-5333-44A0-9877-0BD770FD31EE}" destId="{4FB5F57C-95AB-4182-BE5A-F01EB8341B8B}" srcOrd="0" destOrd="0" parTransId="{63E384D3-2197-44F6-A533-8AABA8C7F495}" sibTransId="{6483CC3E-F218-4187-AE14-50EE86AC32C3}"/>
    <dgm:cxn modelId="{713D07B0-CB40-4A06-AE65-4025660C9852}" srcId="{8ECC5F70-B273-44CD-BF2B-C6492D996B5D}" destId="{D32787AB-2B6F-42DA-A515-FE4EFA342884}" srcOrd="0" destOrd="0" parTransId="{3220A965-015D-49AB-B164-DF8E38DA5029}" sibTransId="{D2E0A6C5-10B8-422D-8E9A-EE7148B2B9D4}"/>
    <dgm:cxn modelId="{45659316-DD1F-4B2D-813C-34EF8220C580}" type="presParOf" srcId="{9F235C0E-29D8-4094-911D-0C858A4F186F}" destId="{CFFA878B-ACEF-4E3F-A91A-67BB9879CE94}" srcOrd="0" destOrd="0" presId="urn:microsoft.com/office/officeart/2005/8/layout/hierarchy6"/>
    <dgm:cxn modelId="{0BD94923-E4CD-45E5-81FC-25DB6112F262}" type="presParOf" srcId="{CFFA878B-ACEF-4E3F-A91A-67BB9879CE94}" destId="{2F734223-A2C1-45BF-9571-CFD31A950DAF}" srcOrd="0" destOrd="0" presId="urn:microsoft.com/office/officeart/2005/8/layout/hierarchy6"/>
    <dgm:cxn modelId="{209A18C7-CB4D-46BA-BD68-BD7A9FCB471C}" type="presParOf" srcId="{2F734223-A2C1-45BF-9571-CFD31A950DAF}" destId="{D7E776CA-FD6D-4ED5-A398-D986BB6A5BF2}" srcOrd="0" destOrd="0" presId="urn:microsoft.com/office/officeart/2005/8/layout/hierarchy6"/>
    <dgm:cxn modelId="{87E6146C-0ECD-471E-A4D8-C653C8B38132}" type="presParOf" srcId="{D7E776CA-FD6D-4ED5-A398-D986BB6A5BF2}" destId="{1F7B54D0-3118-4098-B57D-8DD9BBEE8D4B}" srcOrd="0" destOrd="0" presId="urn:microsoft.com/office/officeart/2005/8/layout/hierarchy6"/>
    <dgm:cxn modelId="{6127C102-840C-4769-9D2B-32D30397B64F}" type="presParOf" srcId="{D7E776CA-FD6D-4ED5-A398-D986BB6A5BF2}" destId="{16372CDC-C1AB-476E-9926-D768D985CC9A}" srcOrd="1" destOrd="0" presId="urn:microsoft.com/office/officeart/2005/8/layout/hierarchy6"/>
    <dgm:cxn modelId="{2347053F-9E51-45D8-972C-473181A32284}" type="presParOf" srcId="{16372CDC-C1AB-476E-9926-D768D985CC9A}" destId="{E3155F64-804C-45A5-B06A-2788F22ED735}" srcOrd="0" destOrd="0" presId="urn:microsoft.com/office/officeart/2005/8/layout/hierarchy6"/>
    <dgm:cxn modelId="{8502AD52-FA13-4E5E-98C8-CE1FC8C0FB41}" type="presParOf" srcId="{16372CDC-C1AB-476E-9926-D768D985CC9A}" destId="{444222FC-3637-4630-92D4-3EC762AAFE26}" srcOrd="1" destOrd="0" presId="urn:microsoft.com/office/officeart/2005/8/layout/hierarchy6"/>
    <dgm:cxn modelId="{5D354584-FAA4-4310-A258-36A9ECC2E4CF}" type="presParOf" srcId="{444222FC-3637-4630-92D4-3EC762AAFE26}" destId="{46F537B9-6F19-4D5C-A484-BD7274EBAA0C}" srcOrd="0" destOrd="0" presId="urn:microsoft.com/office/officeart/2005/8/layout/hierarchy6"/>
    <dgm:cxn modelId="{AFCBA7D8-4086-4E0C-98E6-341859A70D92}" type="presParOf" srcId="{444222FC-3637-4630-92D4-3EC762AAFE26}" destId="{9984CFBF-2312-488C-B100-47B14D506EEE}" srcOrd="1" destOrd="0" presId="urn:microsoft.com/office/officeart/2005/8/layout/hierarchy6"/>
    <dgm:cxn modelId="{C580D020-7A5F-4913-B40B-A491F0716DDA}" type="presParOf" srcId="{16372CDC-C1AB-476E-9926-D768D985CC9A}" destId="{664D317F-8A45-40E9-B247-A0CD154CE480}" srcOrd="2" destOrd="0" presId="urn:microsoft.com/office/officeart/2005/8/layout/hierarchy6"/>
    <dgm:cxn modelId="{A45128FA-078D-4EA9-9F73-293E41C6A1EC}" type="presParOf" srcId="{16372CDC-C1AB-476E-9926-D768D985CC9A}" destId="{311565F5-516C-44AD-8312-8D996183ADFA}" srcOrd="3" destOrd="0" presId="urn:microsoft.com/office/officeart/2005/8/layout/hierarchy6"/>
    <dgm:cxn modelId="{68F239F1-65C1-4769-824E-F707AF13239F}" type="presParOf" srcId="{311565F5-516C-44AD-8312-8D996183ADFA}" destId="{241A0E17-9C66-4D75-A64C-9F98E0BD28C7}" srcOrd="0" destOrd="0" presId="urn:microsoft.com/office/officeart/2005/8/layout/hierarchy6"/>
    <dgm:cxn modelId="{CBD4AAED-4849-4621-B5EF-F24F1914ACAC}" type="presParOf" srcId="{311565F5-516C-44AD-8312-8D996183ADFA}" destId="{08B6BE08-CE3D-4758-9264-4882BE5F6A90}" srcOrd="1" destOrd="0" presId="urn:microsoft.com/office/officeart/2005/8/layout/hierarchy6"/>
    <dgm:cxn modelId="{C7CCA9EF-B55E-451A-A8EA-B0C616AB4560}" type="presParOf" srcId="{16372CDC-C1AB-476E-9926-D768D985CC9A}" destId="{7EED9E4C-607C-48CE-96B8-D681BC588539}" srcOrd="4" destOrd="0" presId="urn:microsoft.com/office/officeart/2005/8/layout/hierarchy6"/>
    <dgm:cxn modelId="{12DBD632-C27C-4683-ADA4-112009200CB7}" type="presParOf" srcId="{16372CDC-C1AB-476E-9926-D768D985CC9A}" destId="{AD0722D1-BE68-40F3-A6E0-FB81E0DE5E5F}" srcOrd="5" destOrd="0" presId="urn:microsoft.com/office/officeart/2005/8/layout/hierarchy6"/>
    <dgm:cxn modelId="{DC66E296-0939-4547-86F6-ACE1B5355D91}" type="presParOf" srcId="{AD0722D1-BE68-40F3-A6E0-FB81E0DE5E5F}" destId="{645E88E8-C2FA-4B0B-9C4C-A5F5CD20FA41}" srcOrd="0" destOrd="0" presId="urn:microsoft.com/office/officeart/2005/8/layout/hierarchy6"/>
    <dgm:cxn modelId="{EA7C1B71-991F-4493-B5DC-69A911A41DE6}" type="presParOf" srcId="{AD0722D1-BE68-40F3-A6E0-FB81E0DE5E5F}" destId="{6F6F9634-3384-44D1-A384-27D67B630957}" srcOrd="1" destOrd="0" presId="urn:microsoft.com/office/officeart/2005/8/layout/hierarchy6"/>
    <dgm:cxn modelId="{B4AC0F7B-1041-43FC-AC5C-D596B1919C9B}" type="presParOf" srcId="{6F6F9634-3384-44D1-A384-27D67B630957}" destId="{F451078B-B5B6-4440-A30B-C5EE5617B3F4}" srcOrd="0" destOrd="0" presId="urn:microsoft.com/office/officeart/2005/8/layout/hierarchy6"/>
    <dgm:cxn modelId="{5DA1F750-AEAE-4D44-AA72-0574D7B0C51A}" type="presParOf" srcId="{6F6F9634-3384-44D1-A384-27D67B630957}" destId="{CEC0E644-03A9-4776-9B2A-30F524AB4B0B}" srcOrd="1" destOrd="0" presId="urn:microsoft.com/office/officeart/2005/8/layout/hierarchy6"/>
    <dgm:cxn modelId="{D3791D12-46ED-4E26-A928-486779CB8BBB}" type="presParOf" srcId="{CEC0E644-03A9-4776-9B2A-30F524AB4B0B}" destId="{69766488-CA4F-4959-9628-FA61CF95FF2C}" srcOrd="0" destOrd="0" presId="urn:microsoft.com/office/officeart/2005/8/layout/hierarchy6"/>
    <dgm:cxn modelId="{6F90D246-6790-4AEB-8C9E-185A83458B0E}" type="presParOf" srcId="{CEC0E644-03A9-4776-9B2A-30F524AB4B0B}" destId="{403B1ED2-A76C-4D45-8AEB-B9E01EDDCC91}" srcOrd="1" destOrd="0" presId="urn:microsoft.com/office/officeart/2005/8/layout/hierarchy6"/>
    <dgm:cxn modelId="{4034AB3D-DA50-4871-8C1F-5CB074ADFB8B}" type="presParOf" srcId="{403B1ED2-A76C-4D45-8AEB-B9E01EDDCC91}" destId="{3750FCF2-0AFB-468B-AA3A-1A43CF4D22F2}" srcOrd="0" destOrd="0" presId="urn:microsoft.com/office/officeart/2005/8/layout/hierarchy6"/>
    <dgm:cxn modelId="{3BCA9DDA-4A94-43C3-9381-B2B90D499F90}" type="presParOf" srcId="{403B1ED2-A76C-4D45-8AEB-B9E01EDDCC91}" destId="{8AFB1674-B902-4C25-833F-98CB30CD4EDA}" srcOrd="1" destOrd="0" presId="urn:microsoft.com/office/officeart/2005/8/layout/hierarchy6"/>
    <dgm:cxn modelId="{E287E8BE-FE7D-4584-BB6F-B15DC34512E4}" type="presParOf" srcId="{8AFB1674-B902-4C25-833F-98CB30CD4EDA}" destId="{697934E2-C61D-494D-A52F-A024384DC21B}" srcOrd="0" destOrd="0" presId="urn:microsoft.com/office/officeart/2005/8/layout/hierarchy6"/>
    <dgm:cxn modelId="{12C25CD9-97EB-4CB0-BD24-DEF5B071057B}" type="presParOf" srcId="{8AFB1674-B902-4C25-833F-98CB30CD4EDA}" destId="{08A4328E-98D3-4DA8-8D97-02D919B42BA8}" srcOrd="1" destOrd="0" presId="urn:microsoft.com/office/officeart/2005/8/layout/hierarchy6"/>
    <dgm:cxn modelId="{FC4749E1-88B8-4AE4-AE95-60FEF82A7158}" type="presParOf" srcId="{6F6F9634-3384-44D1-A384-27D67B630957}" destId="{1EC0C2B0-C8C9-4EC9-9E88-0ED4E714714F}" srcOrd="2" destOrd="0" presId="urn:microsoft.com/office/officeart/2005/8/layout/hierarchy6"/>
    <dgm:cxn modelId="{2796F3EB-698E-4166-A291-2BFD0F822F5A}" type="presParOf" srcId="{6F6F9634-3384-44D1-A384-27D67B630957}" destId="{BDB49564-5DA0-4AA7-B8DC-937319AE60CA}" srcOrd="3" destOrd="0" presId="urn:microsoft.com/office/officeart/2005/8/layout/hierarchy6"/>
    <dgm:cxn modelId="{AED91642-65AB-4CD6-9ABD-E53F2F141ED1}" type="presParOf" srcId="{BDB49564-5DA0-4AA7-B8DC-937319AE60CA}" destId="{A05C4095-C184-497C-BB58-3729358F8BAC}" srcOrd="0" destOrd="0" presId="urn:microsoft.com/office/officeart/2005/8/layout/hierarchy6"/>
    <dgm:cxn modelId="{B9D6D1A4-C430-4891-B1CE-755154BA8981}" type="presParOf" srcId="{BDB49564-5DA0-4AA7-B8DC-937319AE60CA}" destId="{17D4408D-442C-4232-BADD-AA570A931213}" srcOrd="1" destOrd="0" presId="urn:microsoft.com/office/officeart/2005/8/layout/hierarchy6"/>
    <dgm:cxn modelId="{292EABD7-A131-4F5E-8C49-66CBA40CA0EB}" type="presParOf" srcId="{6F6F9634-3384-44D1-A384-27D67B630957}" destId="{D4AB63AC-0BF0-4ACE-B308-F8816D6A5DBF}" srcOrd="4" destOrd="0" presId="urn:microsoft.com/office/officeart/2005/8/layout/hierarchy6"/>
    <dgm:cxn modelId="{6967DE87-F681-423C-BE77-6BA86751840A}" type="presParOf" srcId="{6F6F9634-3384-44D1-A384-27D67B630957}" destId="{421127C9-897A-4D46-99AB-D591751DCA76}" srcOrd="5" destOrd="0" presId="urn:microsoft.com/office/officeart/2005/8/layout/hierarchy6"/>
    <dgm:cxn modelId="{3704626A-B0EC-4679-B349-D0B7B9B85DB5}" type="presParOf" srcId="{421127C9-897A-4D46-99AB-D591751DCA76}" destId="{85B1F129-1638-4A61-98F0-4EED16B2DA31}" srcOrd="0" destOrd="0" presId="urn:microsoft.com/office/officeart/2005/8/layout/hierarchy6"/>
    <dgm:cxn modelId="{121E0299-5C1C-4571-ACD1-E732997D57DC}" type="presParOf" srcId="{421127C9-897A-4D46-99AB-D591751DCA76}" destId="{19DA4043-4E17-4BA5-9B32-1FC5875C5BBA}" srcOrd="1" destOrd="0" presId="urn:microsoft.com/office/officeart/2005/8/layout/hierarchy6"/>
    <dgm:cxn modelId="{86254809-961B-453C-B9C8-DB126B7D3DB0}" type="presParOf" srcId="{19DA4043-4E17-4BA5-9B32-1FC5875C5BBA}" destId="{F2891DDF-755E-40BF-A9E7-E9A15C16DF4B}" srcOrd="0" destOrd="0" presId="urn:microsoft.com/office/officeart/2005/8/layout/hierarchy6"/>
    <dgm:cxn modelId="{AF5A8F06-6B9D-4857-9ECA-78FEBB4AD254}" type="presParOf" srcId="{19DA4043-4E17-4BA5-9B32-1FC5875C5BBA}" destId="{91485B44-C92B-4A02-882E-5F2B185176E1}" srcOrd="1" destOrd="0" presId="urn:microsoft.com/office/officeart/2005/8/layout/hierarchy6"/>
    <dgm:cxn modelId="{3CC0D042-ECBB-4A40-AA2A-CF3E12E79BD7}" type="presParOf" srcId="{91485B44-C92B-4A02-882E-5F2B185176E1}" destId="{6D9FBCFB-5833-4572-8AE7-0772F526A244}" srcOrd="0" destOrd="0" presId="urn:microsoft.com/office/officeart/2005/8/layout/hierarchy6"/>
    <dgm:cxn modelId="{ADFFC9A0-AA02-4C79-8871-EB053782DF3B}" type="presParOf" srcId="{91485B44-C92B-4A02-882E-5F2B185176E1}" destId="{1A0CF6B5-3F2D-4057-BDEC-C7447F3C208C}" srcOrd="1" destOrd="0" presId="urn:microsoft.com/office/officeart/2005/8/layout/hierarchy6"/>
    <dgm:cxn modelId="{50D78B63-DE72-4268-912F-377179CF460B}" type="presParOf" srcId="{19DA4043-4E17-4BA5-9B32-1FC5875C5BBA}" destId="{6B70A10D-63F3-4C37-A969-AC5BF4BBF41A}" srcOrd="2" destOrd="0" presId="urn:microsoft.com/office/officeart/2005/8/layout/hierarchy6"/>
    <dgm:cxn modelId="{6C48EFB8-AA10-4BE7-91B3-0761EB3744BE}" type="presParOf" srcId="{19DA4043-4E17-4BA5-9B32-1FC5875C5BBA}" destId="{E63861F9-CCAD-4A3A-8A8A-BB5ADD4C44D0}" srcOrd="3" destOrd="0" presId="urn:microsoft.com/office/officeart/2005/8/layout/hierarchy6"/>
    <dgm:cxn modelId="{4C69008F-0606-4A95-AE3A-AE41F47DD7CA}" type="presParOf" srcId="{E63861F9-CCAD-4A3A-8A8A-BB5ADD4C44D0}" destId="{0E998EF3-127C-4E22-9EBD-AF5AD65F23DD}" srcOrd="0" destOrd="0" presId="urn:microsoft.com/office/officeart/2005/8/layout/hierarchy6"/>
    <dgm:cxn modelId="{C3663DDF-EB82-43A9-8A62-C4B2F6D10438}" type="presParOf" srcId="{E63861F9-CCAD-4A3A-8A8A-BB5ADD4C44D0}" destId="{F2E06492-68DF-488E-9785-6D276A7C2CE7}" srcOrd="1" destOrd="0" presId="urn:microsoft.com/office/officeart/2005/8/layout/hierarchy6"/>
    <dgm:cxn modelId="{E4D91D4C-A925-4D68-8E4B-832F0B79F40D}" type="presParOf" srcId="{19DA4043-4E17-4BA5-9B32-1FC5875C5BBA}" destId="{3BC430D5-4496-4CCA-BB7F-F0B3C75F58DA}" srcOrd="4" destOrd="0" presId="urn:microsoft.com/office/officeart/2005/8/layout/hierarchy6"/>
    <dgm:cxn modelId="{B09259A7-64D9-4835-8C2F-94F9A0994C81}" type="presParOf" srcId="{19DA4043-4E17-4BA5-9B32-1FC5875C5BBA}" destId="{B42DDC84-2A19-4FB7-A056-6F6C5EE625B8}" srcOrd="5" destOrd="0" presId="urn:microsoft.com/office/officeart/2005/8/layout/hierarchy6"/>
    <dgm:cxn modelId="{95F1BA3C-D5C4-4D47-A269-948EEC801922}" type="presParOf" srcId="{B42DDC84-2A19-4FB7-A056-6F6C5EE625B8}" destId="{B855B37F-D632-48E1-A1AC-5A9DC2DD03BE}" srcOrd="0" destOrd="0" presId="urn:microsoft.com/office/officeart/2005/8/layout/hierarchy6"/>
    <dgm:cxn modelId="{69CD4C77-1F9D-45BA-8106-F5B3EE57E761}" type="presParOf" srcId="{B42DDC84-2A19-4FB7-A056-6F6C5EE625B8}" destId="{4CC6506E-FF4F-4C91-B3A9-C524595030D4}" srcOrd="1" destOrd="0" presId="urn:microsoft.com/office/officeart/2005/8/layout/hierarchy6"/>
    <dgm:cxn modelId="{41710511-667F-42CA-8F91-4958091F88FD}" type="presParOf" srcId="{19DA4043-4E17-4BA5-9B32-1FC5875C5BBA}" destId="{B9AC42F9-F9A0-4CAD-BEBA-CC7E6F2CB6A6}" srcOrd="6" destOrd="0" presId="urn:microsoft.com/office/officeart/2005/8/layout/hierarchy6"/>
    <dgm:cxn modelId="{3A8F3E88-7A95-4B7D-BFF6-436EB689F11F}" type="presParOf" srcId="{19DA4043-4E17-4BA5-9B32-1FC5875C5BBA}" destId="{46510949-5442-409C-943D-DCE726AB9992}" srcOrd="7" destOrd="0" presId="urn:microsoft.com/office/officeart/2005/8/layout/hierarchy6"/>
    <dgm:cxn modelId="{6309CE60-FB3D-4CDC-8178-3EB833FD1A67}" type="presParOf" srcId="{46510949-5442-409C-943D-DCE726AB9992}" destId="{17BD3216-DFE2-4CDB-8BD8-97C840104B10}" srcOrd="0" destOrd="0" presId="urn:microsoft.com/office/officeart/2005/8/layout/hierarchy6"/>
    <dgm:cxn modelId="{12712546-16C2-4D1E-9595-B208717E919A}" type="presParOf" srcId="{46510949-5442-409C-943D-DCE726AB9992}" destId="{176FD7E5-3EC0-476E-BFF7-E423051F5253}" srcOrd="1" destOrd="0" presId="urn:microsoft.com/office/officeart/2005/8/layout/hierarchy6"/>
    <dgm:cxn modelId="{2EC8BAE7-58F1-4EF6-8102-F6EEB67B70CA}" type="presParOf" srcId="{16372CDC-C1AB-476E-9926-D768D985CC9A}" destId="{F09E8874-3F55-450C-ABDD-73058593B53E}" srcOrd="6" destOrd="0" presId="urn:microsoft.com/office/officeart/2005/8/layout/hierarchy6"/>
    <dgm:cxn modelId="{1A6FA51F-3E07-499B-9AA3-6F8C05D4E952}" type="presParOf" srcId="{16372CDC-C1AB-476E-9926-D768D985CC9A}" destId="{D7974603-2A2A-4902-A9CC-5BDEF13DD60B}" srcOrd="7" destOrd="0" presId="urn:microsoft.com/office/officeart/2005/8/layout/hierarchy6"/>
    <dgm:cxn modelId="{4143E65F-EF99-4028-AA0A-C9D70185B1C7}" type="presParOf" srcId="{D7974603-2A2A-4902-A9CC-5BDEF13DD60B}" destId="{783B42D6-5541-4646-949C-0CBBA2D37F1A}" srcOrd="0" destOrd="0" presId="urn:microsoft.com/office/officeart/2005/8/layout/hierarchy6"/>
    <dgm:cxn modelId="{A22AB3BD-E69A-42FF-B5D7-B27A07850DC8}" type="presParOf" srcId="{D7974603-2A2A-4902-A9CC-5BDEF13DD60B}" destId="{2323AB0B-D9C7-42E7-A884-3CBA7EFDB016}" srcOrd="1" destOrd="0" presId="urn:microsoft.com/office/officeart/2005/8/layout/hierarchy6"/>
    <dgm:cxn modelId="{D1FEB4B4-C3F7-45FE-89B8-872B3FDC3A5F}" type="presParOf" srcId="{2323AB0B-D9C7-42E7-A884-3CBA7EFDB016}" destId="{E343B892-69DF-43C7-BA05-A7E50A9B6166}" srcOrd="0" destOrd="0" presId="urn:microsoft.com/office/officeart/2005/8/layout/hierarchy6"/>
    <dgm:cxn modelId="{EE8A7D18-F113-418B-B2EA-5C26383FD34B}" type="presParOf" srcId="{2323AB0B-D9C7-42E7-A884-3CBA7EFDB016}" destId="{97866BB1-4D4B-40B4-875E-B14F26D35616}" srcOrd="1" destOrd="0" presId="urn:microsoft.com/office/officeart/2005/8/layout/hierarchy6"/>
    <dgm:cxn modelId="{1C6A660A-4C7C-4A54-B37E-4F0225AA5A54}" type="presParOf" srcId="{97866BB1-4D4B-40B4-875E-B14F26D35616}" destId="{33C1E1C7-F29F-419A-A346-1CFF0280C07B}" srcOrd="0" destOrd="0" presId="urn:microsoft.com/office/officeart/2005/8/layout/hierarchy6"/>
    <dgm:cxn modelId="{FFBFB224-8E07-45AB-822E-2DF0204FE1C4}" type="presParOf" srcId="{97866BB1-4D4B-40B4-875E-B14F26D35616}" destId="{A8A98117-4B52-41B9-9019-FD5538971A25}" srcOrd="1" destOrd="0" presId="urn:microsoft.com/office/officeart/2005/8/layout/hierarchy6"/>
    <dgm:cxn modelId="{6326C0FF-3A99-4F34-9964-C3F04A02A1D3}" type="presParOf" srcId="{A8A98117-4B52-41B9-9019-FD5538971A25}" destId="{67F0B89B-4A9D-452B-902E-354748763826}" srcOrd="0" destOrd="0" presId="urn:microsoft.com/office/officeart/2005/8/layout/hierarchy6"/>
    <dgm:cxn modelId="{843AE3A7-D2FA-4C02-99B2-5141D7E77284}" type="presParOf" srcId="{A8A98117-4B52-41B9-9019-FD5538971A25}" destId="{2757A3B7-F9DC-4239-A8B3-209DB09E6F8B}" srcOrd="1" destOrd="0" presId="urn:microsoft.com/office/officeart/2005/8/layout/hierarchy6"/>
    <dgm:cxn modelId="{87E3E99E-7C21-49D8-BBBC-5B0EB111C11E}" type="presParOf" srcId="{2757A3B7-F9DC-4239-A8B3-209DB09E6F8B}" destId="{64915582-201C-45C4-97C4-7229C9FF07E0}" srcOrd="0" destOrd="0" presId="urn:microsoft.com/office/officeart/2005/8/layout/hierarchy6"/>
    <dgm:cxn modelId="{3EDFFE0D-D8C6-4C62-A98C-D44618F32A36}" type="presParOf" srcId="{2757A3B7-F9DC-4239-A8B3-209DB09E6F8B}" destId="{C83ACAE3-EEBB-494D-B30E-7A6E38427B88}" srcOrd="1" destOrd="0" presId="urn:microsoft.com/office/officeart/2005/8/layout/hierarchy6"/>
    <dgm:cxn modelId="{7E1F8944-A4F2-4938-A7A4-42949C99E231}" type="presParOf" srcId="{C83ACAE3-EEBB-494D-B30E-7A6E38427B88}" destId="{113F75D4-3406-4DCF-B472-AC8D79D9DD4B}" srcOrd="0" destOrd="0" presId="urn:microsoft.com/office/officeart/2005/8/layout/hierarchy6"/>
    <dgm:cxn modelId="{37100C8D-2F59-4026-AEFE-A071F653361B}" type="presParOf" srcId="{C83ACAE3-EEBB-494D-B30E-7A6E38427B88}" destId="{D4CE788D-9778-4919-A27B-B0A64FA2E496}" srcOrd="1" destOrd="0" presId="urn:microsoft.com/office/officeart/2005/8/layout/hierarchy6"/>
    <dgm:cxn modelId="{0E5C65BA-87B1-40B6-8659-E930D15F15A2}" type="presParOf" srcId="{D4CE788D-9778-4919-A27B-B0A64FA2E496}" destId="{65ADB188-A9FA-4ED4-A144-A205A1F60146}" srcOrd="0" destOrd="0" presId="urn:microsoft.com/office/officeart/2005/8/layout/hierarchy6"/>
    <dgm:cxn modelId="{057D7CE0-0DDB-42C7-A32A-9F490A2B90C1}" type="presParOf" srcId="{D4CE788D-9778-4919-A27B-B0A64FA2E496}" destId="{4CAD91CC-D879-4425-BCBC-EC502888332B}" srcOrd="1" destOrd="0" presId="urn:microsoft.com/office/officeart/2005/8/layout/hierarchy6"/>
    <dgm:cxn modelId="{2F496691-291B-4A50-8798-74FA50C6DF5E}" type="presParOf" srcId="{9F235C0E-29D8-4094-911D-0C858A4F186F}" destId="{6EA7F071-0473-4821-894D-9EDA1B02B985}"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7B54D0-3118-4098-B57D-8DD9BBEE8D4B}">
      <dsp:nvSpPr>
        <dsp:cNvPr id="0" name=""/>
        <dsp:cNvSpPr/>
      </dsp:nvSpPr>
      <dsp:spPr>
        <a:xfrm>
          <a:off x="2419722" y="176897"/>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Betriebsart wählen</a:t>
          </a:r>
        </a:p>
      </dsp:txBody>
      <dsp:txXfrm>
        <a:off x="2432354" y="189529"/>
        <a:ext cx="621691" cy="406039"/>
      </dsp:txXfrm>
    </dsp:sp>
    <dsp:sp modelId="{E3155F64-804C-45A5-B06A-2788F22ED735}">
      <dsp:nvSpPr>
        <dsp:cNvPr id="0" name=""/>
        <dsp:cNvSpPr/>
      </dsp:nvSpPr>
      <dsp:spPr>
        <a:xfrm>
          <a:off x="325202" y="608201"/>
          <a:ext cx="2417997" cy="172521"/>
        </a:xfrm>
        <a:custGeom>
          <a:avLst/>
          <a:gdLst/>
          <a:ahLst/>
          <a:cxnLst/>
          <a:rect l="0" t="0" r="0" b="0"/>
          <a:pathLst>
            <a:path>
              <a:moveTo>
                <a:pt x="2417997" y="0"/>
              </a:moveTo>
              <a:lnTo>
                <a:pt x="2417997"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537B9-6F19-4D5C-A484-BD7274EBAA0C}">
      <dsp:nvSpPr>
        <dsp:cNvPr id="0" name=""/>
        <dsp:cNvSpPr/>
      </dsp:nvSpPr>
      <dsp:spPr>
        <a:xfrm>
          <a:off x="1724"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Glossar</a:t>
          </a:r>
        </a:p>
      </dsp:txBody>
      <dsp:txXfrm>
        <a:off x="14356" y="793354"/>
        <a:ext cx="621691" cy="406039"/>
      </dsp:txXfrm>
    </dsp:sp>
    <dsp:sp modelId="{664D317F-8A45-40E9-B247-A0CD154CE480}">
      <dsp:nvSpPr>
        <dsp:cNvPr id="0" name=""/>
        <dsp:cNvSpPr/>
      </dsp:nvSpPr>
      <dsp:spPr>
        <a:xfrm>
          <a:off x="1166245" y="608201"/>
          <a:ext cx="1576954" cy="172521"/>
        </a:xfrm>
        <a:custGeom>
          <a:avLst/>
          <a:gdLst/>
          <a:ahLst/>
          <a:cxnLst/>
          <a:rect l="0" t="0" r="0" b="0"/>
          <a:pathLst>
            <a:path>
              <a:moveTo>
                <a:pt x="1576954" y="0"/>
              </a:moveTo>
              <a:lnTo>
                <a:pt x="1576954"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A0E17-9C66-4D75-A64C-9F98E0BD28C7}">
      <dsp:nvSpPr>
        <dsp:cNvPr id="0" name=""/>
        <dsp:cNvSpPr/>
      </dsp:nvSpPr>
      <dsp:spPr>
        <a:xfrm>
          <a:off x="842767"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Über TRuDI</a:t>
          </a:r>
        </a:p>
      </dsp:txBody>
      <dsp:txXfrm>
        <a:off x="855399" y="793354"/>
        <a:ext cx="621691" cy="406039"/>
      </dsp:txXfrm>
    </dsp:sp>
    <dsp:sp modelId="{7EED9E4C-607C-48CE-96B8-D681BC588539}">
      <dsp:nvSpPr>
        <dsp:cNvPr id="0" name=""/>
        <dsp:cNvSpPr/>
      </dsp:nvSpPr>
      <dsp:spPr>
        <a:xfrm>
          <a:off x="2007287" y="608201"/>
          <a:ext cx="735912" cy="172521"/>
        </a:xfrm>
        <a:custGeom>
          <a:avLst/>
          <a:gdLst/>
          <a:ahLst/>
          <a:cxnLst/>
          <a:rect l="0" t="0" r="0" b="0"/>
          <a:pathLst>
            <a:path>
              <a:moveTo>
                <a:pt x="735912" y="0"/>
              </a:moveTo>
              <a:lnTo>
                <a:pt x="735912" y="86260"/>
              </a:lnTo>
              <a:lnTo>
                <a:pt x="0" y="86260"/>
              </a:lnTo>
              <a:lnTo>
                <a:pt x="0"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E88E8-C2FA-4B0B-9C4C-A5F5CD20FA41}">
      <dsp:nvSpPr>
        <dsp:cNvPr id="0" name=""/>
        <dsp:cNvSpPr/>
      </dsp:nvSpPr>
      <dsp:spPr>
        <a:xfrm>
          <a:off x="168380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Anzeigefunktion</a:t>
          </a:r>
        </a:p>
      </dsp:txBody>
      <dsp:txXfrm>
        <a:off x="1696441" y="793354"/>
        <a:ext cx="621691" cy="406039"/>
      </dsp:txXfrm>
    </dsp:sp>
    <dsp:sp modelId="{F451078B-B5B6-4440-A30B-C5EE5617B3F4}">
      <dsp:nvSpPr>
        <dsp:cNvPr id="0" name=""/>
        <dsp:cNvSpPr/>
      </dsp:nvSpPr>
      <dsp:spPr>
        <a:xfrm>
          <a:off x="955984" y="1212026"/>
          <a:ext cx="1051303" cy="172521"/>
        </a:xfrm>
        <a:custGeom>
          <a:avLst/>
          <a:gdLst/>
          <a:ahLst/>
          <a:cxnLst/>
          <a:rect l="0" t="0" r="0" b="0"/>
          <a:pathLst>
            <a:path>
              <a:moveTo>
                <a:pt x="1051303" y="0"/>
              </a:moveTo>
              <a:lnTo>
                <a:pt x="105130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66488-CA4F-4959-9628-FA61CF95FF2C}">
      <dsp:nvSpPr>
        <dsp:cNvPr id="0" name=""/>
        <dsp:cNvSpPr/>
      </dsp:nvSpPr>
      <dsp:spPr>
        <a:xfrm>
          <a:off x="632506"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Verbindung SMGW</a:t>
          </a:r>
        </a:p>
      </dsp:txBody>
      <dsp:txXfrm>
        <a:off x="645138" y="1397180"/>
        <a:ext cx="621691" cy="406039"/>
      </dsp:txXfrm>
    </dsp:sp>
    <dsp:sp modelId="{3750FCF2-0AFB-468B-AA3A-1A43CF4D22F2}">
      <dsp:nvSpPr>
        <dsp:cNvPr id="0" name=""/>
        <dsp:cNvSpPr/>
      </dsp:nvSpPr>
      <dsp:spPr>
        <a:xfrm>
          <a:off x="910264"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934E2-C61D-494D-A52F-A024384DC21B}">
      <dsp:nvSpPr>
        <dsp:cNvPr id="0" name=""/>
        <dsp:cNvSpPr/>
      </dsp:nvSpPr>
      <dsp:spPr>
        <a:xfrm>
          <a:off x="63250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Gateway Details</a:t>
          </a:r>
        </a:p>
      </dsp:txBody>
      <dsp:txXfrm>
        <a:off x="645138" y="2001005"/>
        <a:ext cx="621691" cy="406039"/>
      </dsp:txXfrm>
    </dsp:sp>
    <dsp:sp modelId="{1EC0C2B0-C8C9-4EC9-9E88-0ED4E714714F}">
      <dsp:nvSpPr>
        <dsp:cNvPr id="0" name=""/>
        <dsp:cNvSpPr/>
      </dsp:nvSpPr>
      <dsp:spPr>
        <a:xfrm>
          <a:off x="1797027" y="1212026"/>
          <a:ext cx="210260" cy="172521"/>
        </a:xfrm>
        <a:custGeom>
          <a:avLst/>
          <a:gdLst/>
          <a:ahLst/>
          <a:cxnLst/>
          <a:rect l="0" t="0" r="0" b="0"/>
          <a:pathLst>
            <a:path>
              <a:moveTo>
                <a:pt x="210260" y="0"/>
              </a:moveTo>
              <a:lnTo>
                <a:pt x="210260"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C4095-C184-497C-BB58-3729358F8BAC}">
      <dsp:nvSpPr>
        <dsp:cNvPr id="0" name=""/>
        <dsp:cNvSpPr/>
      </dsp:nvSpPr>
      <dsp:spPr>
        <a:xfrm>
          <a:off x="147354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Verträge</a:t>
          </a:r>
        </a:p>
      </dsp:txBody>
      <dsp:txXfrm>
        <a:off x="1486181" y="1397180"/>
        <a:ext cx="621691" cy="406039"/>
      </dsp:txXfrm>
    </dsp:sp>
    <dsp:sp modelId="{D4AB63AC-0BF0-4ACE-B308-F8816D6A5DBF}">
      <dsp:nvSpPr>
        <dsp:cNvPr id="0" name=""/>
        <dsp:cNvSpPr/>
      </dsp:nvSpPr>
      <dsp:spPr>
        <a:xfrm>
          <a:off x="2007287" y="1212026"/>
          <a:ext cx="1051303" cy="172521"/>
        </a:xfrm>
        <a:custGeom>
          <a:avLst/>
          <a:gdLst/>
          <a:ahLst/>
          <a:cxnLst/>
          <a:rect l="0" t="0" r="0" b="0"/>
          <a:pathLst>
            <a:path>
              <a:moveTo>
                <a:pt x="0" y="0"/>
              </a:moveTo>
              <a:lnTo>
                <a:pt x="0" y="86260"/>
              </a:lnTo>
              <a:lnTo>
                <a:pt x="1051303" y="86260"/>
              </a:lnTo>
              <a:lnTo>
                <a:pt x="105130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1F129-1638-4A61-98F0-4EED16B2DA31}">
      <dsp:nvSpPr>
        <dsp:cNvPr id="0" name=""/>
        <dsp:cNvSpPr/>
      </dsp:nvSpPr>
      <dsp:spPr>
        <a:xfrm>
          <a:off x="2735113"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Abrechnungsdaten</a:t>
          </a:r>
        </a:p>
      </dsp:txBody>
      <dsp:txXfrm>
        <a:off x="2747745" y="1397180"/>
        <a:ext cx="621691" cy="406039"/>
      </dsp:txXfrm>
    </dsp:sp>
    <dsp:sp modelId="{F2891DDF-755E-40BF-A9E7-E9A15C16DF4B}">
      <dsp:nvSpPr>
        <dsp:cNvPr id="0" name=""/>
        <dsp:cNvSpPr/>
      </dsp:nvSpPr>
      <dsp:spPr>
        <a:xfrm>
          <a:off x="1797027" y="1815851"/>
          <a:ext cx="1261563" cy="172521"/>
        </a:xfrm>
        <a:custGeom>
          <a:avLst/>
          <a:gdLst/>
          <a:ahLst/>
          <a:cxnLst/>
          <a:rect l="0" t="0" r="0" b="0"/>
          <a:pathLst>
            <a:path>
              <a:moveTo>
                <a:pt x="1261563" y="0"/>
              </a:moveTo>
              <a:lnTo>
                <a:pt x="1261563"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FBCFB-5833-4572-8AE7-0772F526A244}">
      <dsp:nvSpPr>
        <dsp:cNvPr id="0" name=""/>
        <dsp:cNvSpPr/>
      </dsp:nvSpPr>
      <dsp:spPr>
        <a:xfrm>
          <a:off x="147354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Logbuch</a:t>
          </a:r>
        </a:p>
      </dsp:txBody>
      <dsp:txXfrm>
        <a:off x="1486181" y="2001005"/>
        <a:ext cx="621691" cy="406039"/>
      </dsp:txXfrm>
    </dsp:sp>
    <dsp:sp modelId="{6B70A10D-63F3-4C37-A969-AC5BF4BBF41A}">
      <dsp:nvSpPr>
        <dsp:cNvPr id="0" name=""/>
        <dsp:cNvSpPr/>
      </dsp:nvSpPr>
      <dsp:spPr>
        <a:xfrm>
          <a:off x="2638069" y="1815851"/>
          <a:ext cx="420521" cy="172521"/>
        </a:xfrm>
        <a:custGeom>
          <a:avLst/>
          <a:gdLst/>
          <a:ahLst/>
          <a:cxnLst/>
          <a:rect l="0" t="0" r="0" b="0"/>
          <a:pathLst>
            <a:path>
              <a:moveTo>
                <a:pt x="420521" y="0"/>
              </a:moveTo>
              <a:lnTo>
                <a:pt x="420521" y="86260"/>
              </a:lnTo>
              <a:lnTo>
                <a:pt x="0" y="86260"/>
              </a:lnTo>
              <a:lnTo>
                <a:pt x="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98EF3-127C-4E22-9EBD-AF5AD65F23DD}">
      <dsp:nvSpPr>
        <dsp:cNvPr id="0" name=""/>
        <dsp:cNvSpPr/>
      </dsp:nvSpPr>
      <dsp:spPr>
        <a:xfrm>
          <a:off x="2314591"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Originäre Messwerte</a:t>
          </a:r>
        </a:p>
      </dsp:txBody>
      <dsp:txXfrm>
        <a:off x="2327223" y="2001005"/>
        <a:ext cx="621691" cy="406039"/>
      </dsp:txXfrm>
    </dsp:sp>
    <dsp:sp modelId="{3BC430D5-4496-4CCA-BB7F-F0B3C75F58DA}">
      <dsp:nvSpPr>
        <dsp:cNvPr id="0" name=""/>
        <dsp:cNvSpPr/>
      </dsp:nvSpPr>
      <dsp:spPr>
        <a:xfrm>
          <a:off x="3058590" y="1815851"/>
          <a:ext cx="420521" cy="172521"/>
        </a:xfrm>
        <a:custGeom>
          <a:avLst/>
          <a:gdLst/>
          <a:ahLst/>
          <a:cxnLst/>
          <a:rect l="0" t="0" r="0" b="0"/>
          <a:pathLst>
            <a:path>
              <a:moveTo>
                <a:pt x="0" y="0"/>
              </a:moveTo>
              <a:lnTo>
                <a:pt x="0" y="86260"/>
              </a:lnTo>
              <a:lnTo>
                <a:pt x="420521" y="86260"/>
              </a:lnTo>
              <a:lnTo>
                <a:pt x="420521"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55B37F-D632-48E1-A1AC-5A9DC2DD03BE}">
      <dsp:nvSpPr>
        <dsp:cNvPr id="0" name=""/>
        <dsp:cNvSpPr/>
      </dsp:nvSpPr>
      <dsp:spPr>
        <a:xfrm>
          <a:off x="3155634"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Historische Messwerte</a:t>
          </a:r>
        </a:p>
      </dsp:txBody>
      <dsp:txXfrm>
        <a:off x="3168266" y="2001005"/>
        <a:ext cx="621691" cy="406039"/>
      </dsp:txXfrm>
    </dsp:sp>
    <dsp:sp modelId="{B9AC42F9-F9A0-4CAD-BEBA-CC7E6F2CB6A6}">
      <dsp:nvSpPr>
        <dsp:cNvPr id="0" name=""/>
        <dsp:cNvSpPr/>
      </dsp:nvSpPr>
      <dsp:spPr>
        <a:xfrm>
          <a:off x="3058590" y="1815851"/>
          <a:ext cx="1261563" cy="172521"/>
        </a:xfrm>
        <a:custGeom>
          <a:avLst/>
          <a:gdLst/>
          <a:ahLst/>
          <a:cxnLst/>
          <a:rect l="0" t="0" r="0" b="0"/>
          <a:pathLst>
            <a:path>
              <a:moveTo>
                <a:pt x="0" y="0"/>
              </a:moveTo>
              <a:lnTo>
                <a:pt x="0" y="86260"/>
              </a:lnTo>
              <a:lnTo>
                <a:pt x="1261563" y="86260"/>
              </a:lnTo>
              <a:lnTo>
                <a:pt x="1261563"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BD3216-DFE2-4CDB-8BD8-97C840104B10}">
      <dsp:nvSpPr>
        <dsp:cNvPr id="0" name=""/>
        <dsp:cNvSpPr/>
      </dsp:nvSpPr>
      <dsp:spPr>
        <a:xfrm>
          <a:off x="3996676"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Zertifikate</a:t>
          </a:r>
        </a:p>
      </dsp:txBody>
      <dsp:txXfrm>
        <a:off x="4009308" y="2001005"/>
        <a:ext cx="621691" cy="406039"/>
      </dsp:txXfrm>
    </dsp:sp>
    <dsp:sp modelId="{F09E8874-3F55-450C-ABDD-73058593B53E}">
      <dsp:nvSpPr>
        <dsp:cNvPr id="0" name=""/>
        <dsp:cNvSpPr/>
      </dsp:nvSpPr>
      <dsp:spPr>
        <a:xfrm>
          <a:off x="2743200" y="608201"/>
          <a:ext cx="2417997" cy="172521"/>
        </a:xfrm>
        <a:custGeom>
          <a:avLst/>
          <a:gdLst/>
          <a:ahLst/>
          <a:cxnLst/>
          <a:rect l="0" t="0" r="0" b="0"/>
          <a:pathLst>
            <a:path>
              <a:moveTo>
                <a:pt x="0" y="0"/>
              </a:moveTo>
              <a:lnTo>
                <a:pt x="0" y="86260"/>
              </a:lnTo>
              <a:lnTo>
                <a:pt x="2417997" y="86260"/>
              </a:lnTo>
              <a:lnTo>
                <a:pt x="2417997" y="172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B42D6-5541-4646-949C-0CBBA2D37F1A}">
      <dsp:nvSpPr>
        <dsp:cNvPr id="0" name=""/>
        <dsp:cNvSpPr/>
      </dsp:nvSpPr>
      <dsp:spPr>
        <a:xfrm>
          <a:off x="4837719" y="780722"/>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Transparenzfunktion</a:t>
          </a:r>
        </a:p>
      </dsp:txBody>
      <dsp:txXfrm>
        <a:off x="4850351" y="793354"/>
        <a:ext cx="621691" cy="406039"/>
      </dsp:txXfrm>
    </dsp:sp>
    <dsp:sp modelId="{E343B892-69DF-43C7-BA05-A7E50A9B6166}">
      <dsp:nvSpPr>
        <dsp:cNvPr id="0" name=""/>
        <dsp:cNvSpPr/>
      </dsp:nvSpPr>
      <dsp:spPr>
        <a:xfrm>
          <a:off x="5115477" y="1212026"/>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C1E1C7-F29F-419A-A346-1CFF0280C07B}">
      <dsp:nvSpPr>
        <dsp:cNvPr id="0" name=""/>
        <dsp:cNvSpPr/>
      </dsp:nvSpPr>
      <dsp:spPr>
        <a:xfrm>
          <a:off x="4837719" y="138454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Tarifdaten</a:t>
          </a:r>
        </a:p>
      </dsp:txBody>
      <dsp:txXfrm>
        <a:off x="4850351" y="1397180"/>
        <a:ext cx="621691" cy="406039"/>
      </dsp:txXfrm>
    </dsp:sp>
    <dsp:sp modelId="{67F0B89B-4A9D-452B-902E-354748763826}">
      <dsp:nvSpPr>
        <dsp:cNvPr id="0" name=""/>
        <dsp:cNvSpPr/>
      </dsp:nvSpPr>
      <dsp:spPr>
        <a:xfrm>
          <a:off x="5115477" y="1815851"/>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15582-201C-45C4-97C4-7229C9FF07E0}">
      <dsp:nvSpPr>
        <dsp:cNvPr id="0" name=""/>
        <dsp:cNvSpPr/>
      </dsp:nvSpPr>
      <dsp:spPr>
        <a:xfrm>
          <a:off x="4837719" y="1988373"/>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Zeitbereich wählen</a:t>
          </a:r>
        </a:p>
      </dsp:txBody>
      <dsp:txXfrm>
        <a:off x="4850351" y="2001005"/>
        <a:ext cx="621691" cy="406039"/>
      </dsp:txXfrm>
    </dsp:sp>
    <dsp:sp modelId="{113F75D4-3406-4DCF-B472-AC8D79D9DD4B}">
      <dsp:nvSpPr>
        <dsp:cNvPr id="0" name=""/>
        <dsp:cNvSpPr/>
      </dsp:nvSpPr>
      <dsp:spPr>
        <a:xfrm>
          <a:off x="5115477" y="2419677"/>
          <a:ext cx="91440" cy="172521"/>
        </a:xfrm>
        <a:custGeom>
          <a:avLst/>
          <a:gdLst/>
          <a:ahLst/>
          <a:cxnLst/>
          <a:rect l="0" t="0" r="0" b="0"/>
          <a:pathLst>
            <a:path>
              <a:moveTo>
                <a:pt x="45720" y="0"/>
              </a:moveTo>
              <a:lnTo>
                <a:pt x="45720" y="1725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DB188-A9FA-4ED4-A144-A205A1F60146}">
      <dsp:nvSpPr>
        <dsp:cNvPr id="0" name=""/>
        <dsp:cNvSpPr/>
      </dsp:nvSpPr>
      <dsp:spPr>
        <a:xfrm>
          <a:off x="4837719" y="2592198"/>
          <a:ext cx="646955" cy="431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de-DE" sz="500" kern="1200"/>
            <a:t>Tarifdaten anzeigen</a:t>
          </a:r>
        </a:p>
      </dsp:txBody>
      <dsp:txXfrm>
        <a:off x="4850351" y="2604830"/>
        <a:ext cx="621691" cy="406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38BA189D69455586AA06608F98D7C3"/>
        <w:category>
          <w:name w:val="Allgemein"/>
          <w:gallery w:val="placeholder"/>
        </w:category>
        <w:types>
          <w:type w:val="bbPlcHdr"/>
        </w:types>
        <w:behaviors>
          <w:behavior w:val="content"/>
        </w:behaviors>
        <w:guid w:val="{42A3EF35-4DFD-4904-874E-46A659E4377C}"/>
      </w:docPartPr>
      <w:docPartBody>
        <w:p w:rsidR="00347419" w:rsidRDefault="00347419">
          <w:pPr>
            <w:pStyle w:val="0E38BA189D69455586AA06608F98D7C3"/>
          </w:pPr>
          <w:r>
            <w:t>[Firma]</w:t>
          </w:r>
        </w:p>
      </w:docPartBody>
    </w:docPart>
    <w:docPart>
      <w:docPartPr>
        <w:name w:val="97D3B644256040ECAABD30CBF4C5E7D7"/>
        <w:category>
          <w:name w:val="Allgemein"/>
          <w:gallery w:val="placeholder"/>
        </w:category>
        <w:types>
          <w:type w:val="bbPlcHdr"/>
        </w:types>
        <w:behaviors>
          <w:behavior w:val="content"/>
        </w:behaviors>
        <w:guid w:val="{FE5854CB-9930-4799-A822-653779947A93}"/>
      </w:docPartPr>
      <w:docPartBody>
        <w:p w:rsidR="00347419" w:rsidRDefault="00347419">
          <w:pPr>
            <w:pStyle w:val="97D3B644256040ECAABD30CBF4C5E7D7"/>
          </w:pPr>
          <w:r>
            <w:t>[Straße Hausnummer, PLZ Ort]</w:t>
          </w:r>
        </w:p>
      </w:docPartBody>
    </w:docPart>
    <w:docPart>
      <w:docPartPr>
        <w:name w:val="4028FB23108F4F71A202D3DB14350E89"/>
        <w:category>
          <w:name w:val="Allgemein"/>
          <w:gallery w:val="placeholder"/>
        </w:category>
        <w:types>
          <w:type w:val="bbPlcHdr"/>
        </w:types>
        <w:behaviors>
          <w:behavior w:val="content"/>
        </w:behaviors>
        <w:guid w:val="{A4E4E4FC-614C-4847-B79F-2F1BF2A75C62}"/>
      </w:docPartPr>
      <w:docPartBody>
        <w:p w:rsidR="00347419" w:rsidRDefault="00347419">
          <w:pPr>
            <w:pStyle w:val="4028FB23108F4F71A202D3DB14350E89"/>
          </w:pPr>
          <w:r>
            <w:rPr>
              <w:rStyle w:val="KeinLeerraum-Zeichen"/>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19"/>
    <w:rsid w:val="00250D45"/>
    <w:rsid w:val="00347419"/>
    <w:rsid w:val="003C42DC"/>
    <w:rsid w:val="00485A6A"/>
    <w:rsid w:val="004A393C"/>
    <w:rsid w:val="005D4851"/>
    <w:rsid w:val="00681448"/>
    <w:rsid w:val="00A33484"/>
    <w:rsid w:val="00B15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258A641B0249709FC9F66127A832AE">
    <w:name w:val="C7258A641B0249709FC9F66127A832AE"/>
  </w:style>
  <w:style w:type="paragraph" w:customStyle="1" w:styleId="EB54E431A4774648A699A69DA0B613DC">
    <w:name w:val="EB54E431A4774648A699A69DA0B613DC"/>
  </w:style>
  <w:style w:type="paragraph" w:customStyle="1" w:styleId="FB24544D0A8E453C992F4630CCDBF9B0">
    <w:name w:val="FB24544D0A8E453C992F4630CCDBF9B0"/>
  </w:style>
  <w:style w:type="paragraph" w:customStyle="1" w:styleId="D99DA0352A4E4A50A45DFADACFD39528">
    <w:name w:val="D99DA0352A4E4A50A45DFADACFD39528"/>
  </w:style>
  <w:style w:type="paragraph" w:customStyle="1" w:styleId="847B6DA1B8D346A2A8F4D07BBCB9E8B9">
    <w:name w:val="847B6DA1B8D346A2A8F4D07BBCB9E8B9"/>
  </w:style>
  <w:style w:type="paragraph" w:customStyle="1" w:styleId="F8302D11331F4D4D8F88653E3DF6B734">
    <w:name w:val="F8302D11331F4D4D8F88653E3DF6B734"/>
  </w:style>
  <w:style w:type="paragraph" w:customStyle="1" w:styleId="3D7025878624454D91AF4EA88787D610">
    <w:name w:val="3D7025878624454D91AF4EA88787D610"/>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E3412FBC8374BB0893B8076D388BCF6">
    <w:name w:val="EE3412FBC8374BB0893B8076D388BCF6"/>
  </w:style>
  <w:style w:type="paragraph" w:customStyle="1" w:styleId="3973400A070C4285B62E1ADCA4B6C9BF">
    <w:name w:val="3973400A070C4285B62E1ADCA4B6C9BF"/>
  </w:style>
  <w:style w:type="paragraph" w:customStyle="1" w:styleId="AD6D69AA68A748748B922006EEC93323">
    <w:name w:val="AD6D69AA68A748748B922006EEC93323"/>
  </w:style>
  <w:style w:type="paragraph" w:customStyle="1" w:styleId="FF5657B5908E4355BB2FDA26E6A37D91">
    <w:name w:val="FF5657B5908E4355BB2FDA26E6A37D91"/>
  </w:style>
  <w:style w:type="paragraph" w:customStyle="1" w:styleId="C1580612D78B4195979699E334DF89C1">
    <w:name w:val="C1580612D78B4195979699E334DF89C1"/>
  </w:style>
  <w:style w:type="paragraph" w:customStyle="1" w:styleId="A260A4426B244C1D9949DC2CE66CC9AF">
    <w:name w:val="A260A4426B244C1D9949DC2CE66CC9AF"/>
  </w:style>
  <w:style w:type="paragraph" w:customStyle="1" w:styleId="7D5879D43FB24D00BB3306C6B039EEED">
    <w:name w:val="7D5879D43FB24D00BB3306C6B039EEED"/>
  </w:style>
  <w:style w:type="paragraph" w:customStyle="1" w:styleId="EC42A545BA56403798E1CE8766B053AE">
    <w:name w:val="EC42A545BA56403798E1CE8766B053AE"/>
  </w:style>
  <w:style w:type="paragraph" w:customStyle="1" w:styleId="996CE5D272A14D8CBF11A66E97DBF9E0">
    <w:name w:val="996CE5D272A14D8CBF11A66E97DBF9E0"/>
  </w:style>
  <w:style w:type="paragraph" w:customStyle="1" w:styleId="D44E809700ED4587AE04D2C22D9C1D19">
    <w:name w:val="D44E809700ED4587AE04D2C22D9C1D19"/>
  </w:style>
  <w:style w:type="paragraph" w:customStyle="1" w:styleId="FC6F00F1457746CAA7787EA1C9C9615F">
    <w:name w:val="FC6F00F1457746CAA7787EA1C9C9615F"/>
  </w:style>
  <w:style w:type="paragraph" w:customStyle="1" w:styleId="5D3783F124424B38BBC19C240435FD8E">
    <w:name w:val="5D3783F124424B38BBC19C240435FD8E"/>
  </w:style>
  <w:style w:type="paragraph" w:customStyle="1" w:styleId="7D66762DFE79437F9D78F1503C60F2BD">
    <w:name w:val="7D66762DFE79437F9D78F1503C60F2BD"/>
  </w:style>
  <w:style w:type="paragraph" w:customStyle="1" w:styleId="A6A82BE5A1A04D749E45B879604C25C7">
    <w:name w:val="A6A82BE5A1A04D749E45B879604C25C7"/>
  </w:style>
  <w:style w:type="paragraph" w:customStyle="1" w:styleId="335CC4BE00854BDFAD096366119C3122">
    <w:name w:val="335CC4BE00854BDFAD096366119C3122"/>
  </w:style>
  <w:style w:type="paragraph" w:customStyle="1" w:styleId="23F722C4C33F44F1A831DFD12D6A6D24">
    <w:name w:val="23F722C4C33F44F1A831DFD12D6A6D24"/>
  </w:style>
  <w:style w:type="paragraph" w:customStyle="1" w:styleId="8FF7B7DE9A6944479EA2C204D3E77D5A">
    <w:name w:val="8FF7B7DE9A6944479EA2C204D3E77D5A"/>
  </w:style>
  <w:style w:type="paragraph" w:customStyle="1" w:styleId="0E38BA189D69455586AA06608F98D7C3">
    <w:name w:val="0E38BA189D69455586AA06608F98D7C3"/>
  </w:style>
  <w:style w:type="paragraph" w:customStyle="1" w:styleId="97D3B644256040ECAABD30CBF4C5E7D7">
    <w:name w:val="97D3B644256040ECAABD30CBF4C5E7D7"/>
  </w:style>
  <w:style w:type="paragraph" w:customStyle="1" w:styleId="6BEB638FE4974AEA93996F77EF9F25B4">
    <w:name w:val="6BEB638FE4974AEA93996F77EF9F25B4"/>
  </w:style>
  <w:style w:type="paragraph" w:customStyle="1" w:styleId="054F285535CD4F33992BC550C882D4EC">
    <w:name w:val="054F285535CD4F33992BC550C882D4EC"/>
  </w:style>
  <w:style w:type="paragraph" w:customStyle="1" w:styleId="KeinLeerraum1">
    <w:name w:val="Kein Leerraum1"/>
    <w:link w:val="KeinLeerraum-Zeichen"/>
    <w:uiPriority w:val="1"/>
    <w:qFormat/>
    <w:pPr>
      <w:spacing w:before="40" w:after="0" w:line="240" w:lineRule="auto"/>
    </w:pPr>
    <w:rPr>
      <w:rFonts w:eastAsiaTheme="minorHAnsi"/>
      <w:color w:val="595959" w:themeColor="text1" w:themeTint="A6"/>
      <w:sz w:val="20"/>
      <w:szCs w:val="20"/>
      <w:lang w:eastAsia="en-US"/>
    </w:rPr>
  </w:style>
  <w:style w:type="character" w:customStyle="1" w:styleId="KeinLeerraum-Zeichen">
    <w:name w:val="Kein Leerraum - Zeichen"/>
    <w:basedOn w:val="Absatz-Standardschriftart"/>
    <w:link w:val="KeinLeerraum1"/>
    <w:uiPriority w:val="1"/>
    <w:rPr>
      <w:rFonts w:eastAsiaTheme="minorHAnsi"/>
      <w:color w:val="595959" w:themeColor="text1" w:themeTint="A6"/>
      <w:sz w:val="20"/>
      <w:szCs w:val="20"/>
      <w:lang w:eastAsia="en-US"/>
    </w:rPr>
  </w:style>
  <w:style w:type="paragraph" w:customStyle="1" w:styleId="4028FB23108F4F71A202D3DB14350E89">
    <w:name w:val="4028FB23108F4F71A202D3DB1435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Dokumentation zur Softwareprüfung nach WELMEC Guide 7.2</Abstract>
  <CompanyAddress>Kreuzbergweg 1a
93133 Burglengenfeld</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8E1D8E5-8BCA-404A-A921-BF63AD73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24</Pages>
  <Words>4152</Words>
  <Characters>26163</Characters>
  <Application>Microsoft Office Word</Application>
  <DocSecurity>0</DocSecurity>
  <Lines>218</Lines>
  <Paragraphs>60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IVU Softwareentwicklung GmbH</Company>
  <LinksUpToDate>false</LinksUpToDate>
  <CharactersWithSpaces>30255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cwschroeder</dc:creator>
  <cp:keywords>www.ivu-software.de</cp:keywords>
  <dc:description/>
  <cp:lastModifiedBy>Christian Schröder</cp:lastModifiedBy>
  <cp:revision>16</cp:revision>
  <dcterms:created xsi:type="dcterms:W3CDTF">2017-09-14T14:15:00Z</dcterms:created>
  <dcterms:modified xsi:type="dcterms:W3CDTF">2017-11-15T13:42:00Z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